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62763" w14:textId="41C3FD0C" w:rsidR="000B3A51" w:rsidRPr="005B01A5" w:rsidRDefault="00CA3FD6" w:rsidP="000B3A51">
      <w:pPr>
        <w:jc w:val="center"/>
        <w:rPr>
          <w:rFonts w:asciiTheme="minorHAnsi" w:hAnsiTheme="minorHAnsi" w:cstheme="minorHAnsi"/>
          <w:b/>
          <w:sz w:val="32"/>
          <w:szCs w:val="32"/>
        </w:rPr>
      </w:pPr>
      <w:r w:rsidRPr="005B01A5">
        <w:rPr>
          <w:rFonts w:asciiTheme="minorHAnsi" w:hAnsiTheme="minorHAnsi" w:cstheme="minorHAnsi"/>
          <w:b/>
          <w:sz w:val="32"/>
          <w:szCs w:val="32"/>
        </w:rPr>
        <w:t xml:space="preserve">Threat Hunting </w:t>
      </w:r>
    </w:p>
    <w:p w14:paraId="348CFF80" w14:textId="4A2F5F02" w:rsidR="00CA3FD6" w:rsidRPr="005B01A5" w:rsidRDefault="00CA3FD6" w:rsidP="000B3A51">
      <w:pPr>
        <w:jc w:val="center"/>
        <w:rPr>
          <w:rFonts w:asciiTheme="minorHAnsi" w:hAnsiTheme="minorHAnsi" w:cstheme="minorHAnsi"/>
          <w:b/>
          <w:sz w:val="32"/>
          <w:szCs w:val="32"/>
        </w:rPr>
      </w:pPr>
      <w:r w:rsidRPr="005B01A5">
        <w:rPr>
          <w:rFonts w:asciiTheme="minorHAnsi" w:hAnsiTheme="minorHAnsi" w:cstheme="minorHAnsi"/>
          <w:b/>
          <w:sz w:val="32"/>
          <w:szCs w:val="32"/>
        </w:rPr>
        <w:t xml:space="preserve">FY25 Performance Guidance </w:t>
      </w:r>
    </w:p>
    <w:p w14:paraId="462F30FB" w14:textId="77777777" w:rsidR="00566325" w:rsidRPr="005B01A5" w:rsidRDefault="00566325" w:rsidP="00566325">
      <w:pPr>
        <w:contextualSpacing/>
        <w:rPr>
          <w:rFonts w:asciiTheme="minorHAnsi" w:hAnsiTheme="minorHAnsi" w:cstheme="minorHAnsi"/>
          <w:color w:val="000000"/>
          <w:sz w:val="32"/>
          <w:szCs w:val="32"/>
        </w:rPr>
      </w:pPr>
    </w:p>
    <w:p w14:paraId="5B26486C" w14:textId="27452F8E" w:rsidR="009A490D" w:rsidRPr="005B01A5" w:rsidRDefault="00593D33" w:rsidP="00593D33">
      <w:pPr>
        <w:jc w:val="center"/>
        <w:rPr>
          <w:rFonts w:asciiTheme="minorHAnsi" w:hAnsiTheme="minorHAnsi" w:cstheme="minorHAnsi"/>
          <w:color w:val="000000"/>
          <w:sz w:val="32"/>
          <w:szCs w:val="32"/>
        </w:rPr>
      </w:pPr>
      <w:r w:rsidRPr="005B01A5">
        <w:rPr>
          <w:rFonts w:asciiTheme="minorHAnsi" w:hAnsiTheme="minorHAnsi" w:cstheme="minorHAnsi"/>
          <w:b/>
          <w:bCs/>
          <w:color w:val="000000" w:themeColor="text1"/>
          <w:sz w:val="32"/>
          <w:szCs w:val="32"/>
          <w:u w:val="single"/>
        </w:rPr>
        <w:t>Engineering &amp; Operations Services (EOS)</w:t>
      </w:r>
    </w:p>
    <w:p w14:paraId="7E9C2E33" w14:textId="77777777" w:rsidR="00F25039" w:rsidRPr="00C64EEF" w:rsidRDefault="00F25039" w:rsidP="760F0729">
      <w:pPr>
        <w:spacing w:after="160" w:line="257" w:lineRule="auto"/>
        <w:rPr>
          <w:rFonts w:asciiTheme="minorHAnsi" w:eastAsia="Calibri" w:hAnsiTheme="minorHAnsi" w:cstheme="minorHAnsi"/>
          <w:b/>
          <w:bCs/>
        </w:rPr>
      </w:pPr>
    </w:p>
    <w:p w14:paraId="249306D1" w14:textId="156FD71D" w:rsidR="498C02EC" w:rsidRPr="00C64EEF" w:rsidRDefault="498C02EC" w:rsidP="760F0729">
      <w:pPr>
        <w:spacing w:after="160" w:line="257" w:lineRule="auto"/>
        <w:rPr>
          <w:rFonts w:asciiTheme="minorHAnsi" w:hAnsiTheme="minorHAnsi" w:cstheme="minorHAnsi"/>
          <w:b/>
          <w:bCs/>
        </w:rPr>
      </w:pPr>
      <w:r w:rsidRPr="00C64EEF">
        <w:rPr>
          <w:rFonts w:asciiTheme="minorHAnsi" w:eastAsia="Calibri" w:hAnsiTheme="minorHAnsi" w:cstheme="minorHAnsi"/>
          <w:b/>
          <w:bCs/>
        </w:rPr>
        <w:t xml:space="preserve">General guidance for EOS supervisors when creating performance </w:t>
      </w:r>
      <w:r w:rsidR="00F25039" w:rsidRPr="00C64EEF">
        <w:rPr>
          <w:rFonts w:asciiTheme="minorHAnsi" w:eastAsia="Calibri" w:hAnsiTheme="minorHAnsi" w:cstheme="minorHAnsi"/>
          <w:b/>
          <w:bCs/>
        </w:rPr>
        <w:t>plans.</w:t>
      </w:r>
    </w:p>
    <w:p w14:paraId="5193441A" w14:textId="24FBA2A0" w:rsidR="498C02EC" w:rsidRPr="00C64EEF" w:rsidRDefault="498C02EC" w:rsidP="760F0729">
      <w:pPr>
        <w:spacing w:after="160" w:line="257" w:lineRule="auto"/>
        <w:rPr>
          <w:rFonts w:asciiTheme="minorHAnsi" w:eastAsia="Calibri" w:hAnsiTheme="minorHAnsi" w:cstheme="minorHAnsi"/>
        </w:rPr>
      </w:pPr>
      <w:r w:rsidRPr="00C64EEF">
        <w:rPr>
          <w:rFonts w:asciiTheme="minorHAnsi" w:eastAsia="Calibri" w:hAnsiTheme="minorHAnsi" w:cstheme="minorHAnsi"/>
        </w:rPr>
        <w:t>Goals and performance indicators are set for senior employees (GS-14 and GS-15).  Supervisors should adjust the goals to meet the experience level of the employee.    For example, if the goal states:</w:t>
      </w:r>
      <w:r w:rsidRPr="00C64EEF">
        <w:rPr>
          <w:rFonts w:asciiTheme="minorHAnsi" w:hAnsiTheme="minorHAnsi" w:cstheme="minorHAnsi"/>
        </w:rPr>
        <w:br/>
      </w:r>
      <w:r w:rsidRPr="00C64EEF">
        <w:rPr>
          <w:rFonts w:asciiTheme="minorHAnsi" w:eastAsia="Calibri" w:hAnsiTheme="minorHAnsi" w:cstheme="minorHAnsi"/>
        </w:rPr>
        <w:t>Task completion percentage: This will be tracked quarterly to ensure that at least 90% of assigned tasks are completed on time.</w:t>
      </w:r>
      <w:r w:rsidRPr="00C64EEF">
        <w:rPr>
          <w:rFonts w:asciiTheme="minorHAnsi" w:hAnsiTheme="minorHAnsi" w:cstheme="minorHAnsi"/>
        </w:rPr>
        <w:br/>
      </w:r>
      <w:r w:rsidRPr="00C64EEF">
        <w:rPr>
          <w:rFonts w:asciiTheme="minorHAnsi" w:hAnsiTheme="minorHAnsi" w:cstheme="minorHAnsi"/>
        </w:rPr>
        <w:br/>
      </w:r>
      <w:r w:rsidRPr="00C64EEF">
        <w:rPr>
          <w:rFonts w:asciiTheme="minorHAnsi" w:eastAsia="Calibri" w:hAnsiTheme="minorHAnsi" w:cstheme="minorHAnsi"/>
        </w:rPr>
        <w:t>The measure should be adjusted to meet expectation</w:t>
      </w:r>
      <w:r w:rsidR="2686CFF7" w:rsidRPr="00C64EEF">
        <w:rPr>
          <w:rFonts w:asciiTheme="minorHAnsi" w:eastAsia="Calibri" w:hAnsiTheme="minorHAnsi" w:cstheme="minorHAnsi"/>
        </w:rPr>
        <w:t xml:space="preserve">s based on the responsibilities and seniority of the employee.  </w:t>
      </w:r>
      <w:r w:rsidRPr="00C64EEF">
        <w:rPr>
          <w:rFonts w:asciiTheme="minorHAnsi" w:hAnsiTheme="minorHAnsi" w:cstheme="minorHAnsi"/>
        </w:rPr>
        <w:br/>
      </w:r>
      <w:r w:rsidRPr="00C64EEF">
        <w:rPr>
          <w:rFonts w:asciiTheme="minorHAnsi" w:eastAsia="Calibri" w:hAnsiTheme="minorHAnsi" w:cstheme="minorHAnsi"/>
          <w:lang w:val="en"/>
        </w:rPr>
        <w:t>Midlevel: Task completion percentage: This will be tracked quarterly to ensure that at least 85% of assigned tasks are completed on time.</w:t>
      </w:r>
    </w:p>
    <w:p w14:paraId="570C1076" w14:textId="2631200D" w:rsidR="498C02EC" w:rsidRPr="00C64EEF" w:rsidRDefault="498C02EC" w:rsidP="760F0729">
      <w:pPr>
        <w:spacing w:after="160" w:line="257" w:lineRule="auto"/>
        <w:rPr>
          <w:rFonts w:asciiTheme="minorHAnsi" w:hAnsiTheme="minorHAnsi" w:cstheme="minorHAnsi"/>
        </w:rPr>
      </w:pPr>
      <w:r w:rsidRPr="00C64EEF">
        <w:rPr>
          <w:rFonts w:asciiTheme="minorHAnsi" w:eastAsia="Calibri" w:hAnsiTheme="minorHAnsi" w:cstheme="minorHAnsi"/>
          <w:lang w:val="en"/>
        </w:rPr>
        <w:t>Junior: Task completion percentage: This will be tracked quarterly to ensure that at least 75% of assigned tasks are completed on time.</w:t>
      </w:r>
    </w:p>
    <w:p w14:paraId="16EF0734" w14:textId="38233094" w:rsidR="3A4C69CE" w:rsidRDefault="3A4C69CE" w:rsidP="760F0729">
      <w:pPr>
        <w:spacing w:after="160" w:line="257" w:lineRule="auto"/>
        <w:rPr>
          <w:rFonts w:asciiTheme="minorHAnsi" w:eastAsia="Calibri" w:hAnsiTheme="minorHAnsi" w:cstheme="minorHAnsi"/>
        </w:rPr>
      </w:pPr>
      <w:r w:rsidRPr="00C64EEF">
        <w:rPr>
          <w:rFonts w:asciiTheme="minorHAnsi" w:eastAsia="Calibri" w:hAnsiTheme="minorHAnsi" w:cstheme="minorHAnsi"/>
        </w:rPr>
        <w:t xml:space="preserve">The expectations should be uniform for all employees at the same grade level. </w:t>
      </w:r>
    </w:p>
    <w:tbl>
      <w:tblPr>
        <w:tblStyle w:val="TableGrid"/>
        <w:tblW w:w="0" w:type="auto"/>
        <w:tblLook w:val="04A0" w:firstRow="1" w:lastRow="0" w:firstColumn="1" w:lastColumn="0" w:noHBand="0" w:noVBand="1"/>
      </w:tblPr>
      <w:tblGrid>
        <w:gridCol w:w="6651"/>
        <w:gridCol w:w="6289"/>
      </w:tblGrid>
      <w:tr w:rsidR="00E37647" w:rsidRPr="00C64EEF" w14:paraId="77B92E00" w14:textId="77777777" w:rsidTr="00ED3DF6">
        <w:trPr>
          <w:trHeight w:val="300"/>
        </w:trPr>
        <w:tc>
          <w:tcPr>
            <w:tcW w:w="12960"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tcPr>
          <w:p w14:paraId="41BC814D" w14:textId="25BF651C" w:rsidR="00E37647" w:rsidRPr="00C64EEF" w:rsidRDefault="00176756" w:rsidP="00ED3DF6">
            <w:pPr>
              <w:rPr>
                <w:rFonts w:asciiTheme="minorHAnsi" w:hAnsiTheme="minorHAnsi" w:cstheme="minorHAnsi"/>
                <w:b/>
                <w:bCs/>
                <w:color w:val="FFFFFF" w:themeColor="background1"/>
              </w:rPr>
            </w:pPr>
            <w:r>
              <w:rPr>
                <w:rFonts w:asciiTheme="minorHAnsi" w:hAnsiTheme="minorHAnsi" w:cstheme="minorHAnsi"/>
                <w:b/>
                <w:bCs/>
                <w:color w:val="FFFFFF" w:themeColor="background1"/>
              </w:rPr>
              <w:t>Threat Hunting FY25 Performance</w:t>
            </w:r>
            <w:r w:rsidR="00E37647" w:rsidRPr="00C64EEF">
              <w:rPr>
                <w:rFonts w:asciiTheme="minorHAnsi" w:hAnsiTheme="minorHAnsi" w:cstheme="minorHAnsi"/>
                <w:b/>
                <w:bCs/>
                <w:color w:val="FFFFFF" w:themeColor="background1"/>
              </w:rPr>
              <w:t xml:space="preserve"> Goal</w:t>
            </w:r>
            <w:r>
              <w:rPr>
                <w:rFonts w:asciiTheme="minorHAnsi" w:hAnsiTheme="minorHAnsi" w:cstheme="minorHAnsi"/>
                <w:b/>
                <w:bCs/>
                <w:color w:val="FFFFFF" w:themeColor="background1"/>
              </w:rPr>
              <w:t xml:space="preserve"> (25%)</w:t>
            </w:r>
          </w:p>
        </w:tc>
      </w:tr>
      <w:tr w:rsidR="00E37647" w:rsidRPr="00C64EEF" w14:paraId="67482DB4" w14:textId="77777777" w:rsidTr="00ED3DF6">
        <w:trPr>
          <w:trHeight w:val="300"/>
        </w:trPr>
        <w:tc>
          <w:tcPr>
            <w:tcW w:w="1296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626BDB3" w14:textId="11BAD184" w:rsidR="00E37647" w:rsidRPr="00C64EEF" w:rsidRDefault="00F768F2" w:rsidP="00ED3DF6">
            <w:pPr>
              <w:rPr>
                <w:rFonts w:asciiTheme="minorHAnsi" w:eastAsia="Aptos" w:hAnsiTheme="minorHAnsi" w:cstheme="minorHAnsi"/>
              </w:rPr>
            </w:pPr>
            <w:r>
              <w:rPr>
                <w:rFonts w:asciiTheme="minorHAnsi" w:eastAsia="Aptos" w:hAnsiTheme="minorHAnsi" w:cstheme="minorHAnsi"/>
                <w:color w:val="1D1C1D"/>
              </w:rPr>
              <w:t xml:space="preserve">Threat Hunting </w:t>
            </w:r>
            <w:r w:rsidR="007F6C0D">
              <w:rPr>
                <w:rFonts w:asciiTheme="minorHAnsi" w:eastAsia="Aptos" w:hAnsiTheme="minorHAnsi" w:cstheme="minorHAnsi"/>
                <w:color w:val="1D1C1D"/>
              </w:rPr>
              <w:t>FY25 Performance Goal</w:t>
            </w:r>
          </w:p>
        </w:tc>
      </w:tr>
      <w:tr w:rsidR="00E37647" w:rsidRPr="00C64EEF" w14:paraId="23DE6C41" w14:textId="77777777" w:rsidTr="00ED3DF6">
        <w:trPr>
          <w:trHeight w:val="300"/>
        </w:trPr>
        <w:tc>
          <w:tcPr>
            <w:tcW w:w="6662" w:type="dxa"/>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tcPr>
          <w:p w14:paraId="570E3CA3" w14:textId="77777777" w:rsidR="00E37647" w:rsidRPr="00C64EEF" w:rsidRDefault="00E37647" w:rsidP="00ED3DF6">
            <w:pPr>
              <w:rPr>
                <w:rFonts w:asciiTheme="minorHAnsi" w:hAnsiTheme="minorHAnsi" w:cstheme="minorHAnsi"/>
              </w:rPr>
            </w:pPr>
            <w:r w:rsidRPr="00C64EEF">
              <w:rPr>
                <w:rFonts w:asciiTheme="minorHAnsi" w:hAnsiTheme="minorHAnsi" w:cstheme="minorHAnsi"/>
                <w:b/>
                <w:bCs/>
                <w:color w:val="FFFFFF" w:themeColor="background1"/>
              </w:rPr>
              <w:t>Achieved Expectations</w:t>
            </w:r>
          </w:p>
        </w:tc>
        <w:tc>
          <w:tcPr>
            <w:tcW w:w="6298" w:type="dxa"/>
            <w:tcBorders>
              <w:top w:val="nil"/>
              <w:left w:val="single" w:sz="8" w:space="0" w:color="auto"/>
              <w:bottom w:val="single" w:sz="8" w:space="0" w:color="auto"/>
              <w:right w:val="single" w:sz="8" w:space="0" w:color="auto"/>
            </w:tcBorders>
            <w:shd w:val="clear" w:color="auto" w:fill="4472C4" w:themeFill="accent1"/>
            <w:tcMar>
              <w:left w:w="108" w:type="dxa"/>
              <w:right w:w="108" w:type="dxa"/>
            </w:tcMar>
          </w:tcPr>
          <w:p w14:paraId="583928C8" w14:textId="77777777" w:rsidR="00E37647" w:rsidRPr="00C64EEF" w:rsidRDefault="00E37647" w:rsidP="00ED3DF6">
            <w:pPr>
              <w:rPr>
                <w:rFonts w:asciiTheme="minorHAnsi" w:hAnsiTheme="minorHAnsi" w:cstheme="minorHAnsi"/>
              </w:rPr>
            </w:pPr>
            <w:r w:rsidRPr="00C64EEF">
              <w:rPr>
                <w:rFonts w:asciiTheme="minorHAnsi" w:hAnsiTheme="minorHAnsi" w:cstheme="minorHAnsi"/>
                <w:b/>
                <w:bCs/>
                <w:color w:val="FFFFFF" w:themeColor="background1"/>
              </w:rPr>
              <w:t>Achieved Excellence</w:t>
            </w:r>
          </w:p>
        </w:tc>
      </w:tr>
      <w:tr w:rsidR="00E37647" w:rsidRPr="00C64EEF" w14:paraId="0C3543C0" w14:textId="77777777" w:rsidTr="00ED3DF6">
        <w:trPr>
          <w:trHeight w:val="300"/>
        </w:trPr>
        <w:tc>
          <w:tcPr>
            <w:tcW w:w="6662"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7C49DE8C" w14:textId="77777777" w:rsidR="00936A4B" w:rsidRPr="00936A4B" w:rsidRDefault="00936A4B" w:rsidP="00936A4B">
            <w:pPr>
              <w:pStyle w:val="ListParagraph"/>
              <w:numPr>
                <w:ilvl w:val="0"/>
                <w:numId w:val="18"/>
              </w:numPr>
              <w:rPr>
                <w:rFonts w:asciiTheme="minorHAnsi" w:hAnsiTheme="minorHAnsi" w:cstheme="minorHAnsi"/>
                <w:color w:val="1D1C1D"/>
              </w:rPr>
            </w:pPr>
            <w:r w:rsidRPr="00936A4B">
              <w:rPr>
                <w:rFonts w:asciiTheme="minorHAnsi" w:hAnsiTheme="minorHAnsi" w:cstheme="minorHAnsi"/>
                <w:color w:val="1D1C1D"/>
              </w:rPr>
              <w:t>Support inputs necessary that enable the organization to track and measure performance. Inputs will be provided though the appropriate channels at the cadence dictated by leadership.</w:t>
            </w:r>
          </w:p>
          <w:p w14:paraId="38EB9FA4" w14:textId="1082E5FD" w:rsidR="00936A4B" w:rsidRPr="00936A4B" w:rsidRDefault="00936A4B" w:rsidP="00936A4B">
            <w:pPr>
              <w:pStyle w:val="ListParagraph"/>
              <w:numPr>
                <w:ilvl w:val="0"/>
                <w:numId w:val="18"/>
              </w:numPr>
              <w:rPr>
                <w:rFonts w:asciiTheme="minorHAnsi" w:hAnsiTheme="minorHAnsi" w:cstheme="minorHAnsi"/>
                <w:color w:val="1D1C1D"/>
              </w:rPr>
            </w:pPr>
            <w:r w:rsidRPr="00936A4B">
              <w:rPr>
                <w:rFonts w:asciiTheme="minorHAnsi" w:hAnsiTheme="minorHAnsi" w:cstheme="minorHAnsi"/>
                <w:color w:val="1D1C1D"/>
              </w:rPr>
              <w:lastRenderedPageBreak/>
              <w:t>Provide on the appropriate cadence and through appropriate channels to support inputs for measures and metrics.</w:t>
            </w:r>
          </w:p>
          <w:p w14:paraId="425816F1" w14:textId="74951E48" w:rsidR="00936A4B" w:rsidRPr="00936A4B" w:rsidRDefault="00936A4B" w:rsidP="00936A4B">
            <w:pPr>
              <w:pStyle w:val="ListParagraph"/>
              <w:numPr>
                <w:ilvl w:val="0"/>
                <w:numId w:val="18"/>
              </w:numPr>
              <w:rPr>
                <w:rFonts w:asciiTheme="minorHAnsi" w:hAnsiTheme="minorHAnsi" w:cstheme="minorHAnsi"/>
                <w:color w:val="1D1C1D"/>
              </w:rPr>
            </w:pPr>
            <w:r w:rsidRPr="00936A4B">
              <w:rPr>
                <w:rFonts w:asciiTheme="minorHAnsi" w:hAnsiTheme="minorHAnsi" w:cstheme="minorHAnsi"/>
                <w:color w:val="1D1C1D"/>
              </w:rPr>
              <w:t>Follow all “Flexible Work Environment Principles.” This includes that teammates will be on camera during virtual meetings when working from unclassified spaces; exceptions to this should be rare and explicitly approved by the meeting organizer.</w:t>
            </w:r>
          </w:p>
          <w:p w14:paraId="4874F683" w14:textId="7A3B0A84" w:rsidR="00936A4B" w:rsidRPr="00936A4B" w:rsidRDefault="00936A4B" w:rsidP="00936A4B">
            <w:pPr>
              <w:pStyle w:val="ListParagraph"/>
              <w:numPr>
                <w:ilvl w:val="0"/>
                <w:numId w:val="18"/>
              </w:numPr>
              <w:rPr>
                <w:rFonts w:asciiTheme="minorHAnsi" w:hAnsiTheme="minorHAnsi" w:cstheme="minorHAnsi"/>
                <w:color w:val="1D1C1D"/>
              </w:rPr>
            </w:pPr>
            <w:r w:rsidRPr="00936A4B">
              <w:rPr>
                <w:rFonts w:asciiTheme="minorHAnsi" w:hAnsiTheme="minorHAnsi" w:cstheme="minorHAnsi"/>
                <w:color w:val="1D1C1D"/>
              </w:rPr>
              <w:t>Follow all TH policy and guidance regarding operational and programmatic decision making. Decisions shall be made at the appropriate levels of the organization (e.g., executive vs. manager) and be effectively communicated to relevant stakeholders.</w:t>
            </w:r>
          </w:p>
          <w:p w14:paraId="4A21ED0F" w14:textId="58EF6C46" w:rsidR="00936A4B" w:rsidRPr="00936A4B" w:rsidRDefault="00936A4B" w:rsidP="00936A4B">
            <w:pPr>
              <w:pStyle w:val="ListParagraph"/>
              <w:numPr>
                <w:ilvl w:val="0"/>
                <w:numId w:val="18"/>
              </w:numPr>
              <w:rPr>
                <w:rFonts w:asciiTheme="minorHAnsi" w:hAnsiTheme="minorHAnsi" w:cstheme="minorHAnsi"/>
                <w:color w:val="1D1C1D"/>
              </w:rPr>
            </w:pPr>
            <w:r w:rsidRPr="00936A4B">
              <w:rPr>
                <w:rFonts w:asciiTheme="minorHAnsi" w:hAnsiTheme="minorHAnsi" w:cstheme="minorHAnsi"/>
                <w:color w:val="1D1C1D"/>
              </w:rPr>
              <w:t>Assist in process and procedure development in accordance with redesign goals. For example, support and assist in the development of branch or section-level concept of operations (CONOPS) or other project-related documents; participate in a working group relevant to your role, respond to project surveys on-time, or other equivalent asks.</w:t>
            </w:r>
          </w:p>
          <w:p w14:paraId="25F4F0E1" w14:textId="570D9AAA" w:rsidR="00E37647" w:rsidRPr="00413BF9" w:rsidRDefault="00936A4B" w:rsidP="00936A4B">
            <w:pPr>
              <w:pStyle w:val="ListParagraph"/>
              <w:numPr>
                <w:ilvl w:val="0"/>
                <w:numId w:val="18"/>
              </w:numPr>
              <w:rPr>
                <w:rFonts w:asciiTheme="minorHAnsi" w:hAnsiTheme="minorHAnsi" w:cstheme="minorHAnsi"/>
                <w:color w:val="1D1C1D"/>
              </w:rPr>
            </w:pPr>
            <w:r w:rsidRPr="00936A4B">
              <w:rPr>
                <w:rFonts w:asciiTheme="minorHAnsi" w:hAnsiTheme="minorHAnsi" w:cstheme="minorHAnsi"/>
                <w:color w:val="1D1C1D"/>
              </w:rPr>
              <w:t>Complete Federal Acquisition Certification (FAC) Training Course 043 - Ethics &amp; Procurement Integrity. Provide certificate to direct supervisor by August 1, 2025</w:t>
            </w:r>
          </w:p>
        </w:tc>
        <w:tc>
          <w:tcPr>
            <w:tcW w:w="6298" w:type="dxa"/>
            <w:tcBorders>
              <w:top w:val="single" w:sz="8" w:space="0" w:color="auto"/>
              <w:left w:val="single" w:sz="8" w:space="0" w:color="auto"/>
              <w:bottom w:val="single" w:sz="8" w:space="0" w:color="auto"/>
              <w:right w:val="single" w:sz="8" w:space="0" w:color="auto"/>
            </w:tcBorders>
            <w:tcMar>
              <w:left w:w="108" w:type="dxa"/>
              <w:right w:w="108" w:type="dxa"/>
            </w:tcMar>
          </w:tcPr>
          <w:p w14:paraId="43F668A4" w14:textId="77777777" w:rsidR="00485106" w:rsidRPr="00485106" w:rsidRDefault="00485106" w:rsidP="00485106">
            <w:pPr>
              <w:pStyle w:val="ListParagraph"/>
              <w:numPr>
                <w:ilvl w:val="0"/>
                <w:numId w:val="21"/>
              </w:numPr>
              <w:shd w:val="clear" w:color="auto" w:fill="FFFFFF" w:themeFill="background1"/>
              <w:rPr>
                <w:rFonts w:asciiTheme="minorHAnsi" w:eastAsia="Aptos" w:hAnsiTheme="minorHAnsi" w:cstheme="minorHAnsi"/>
              </w:rPr>
            </w:pPr>
            <w:r w:rsidRPr="00485106">
              <w:rPr>
                <w:rFonts w:asciiTheme="minorHAnsi" w:eastAsia="Aptos" w:hAnsiTheme="minorHAnsi" w:cstheme="minorHAnsi"/>
              </w:rPr>
              <w:lastRenderedPageBreak/>
              <w:t>In addition to the “Achieved Expectations” requirements,</w:t>
            </w:r>
          </w:p>
          <w:p w14:paraId="5F192FF2" w14:textId="7090386D" w:rsidR="00485106" w:rsidRPr="00485106" w:rsidRDefault="00485106" w:rsidP="00485106">
            <w:pPr>
              <w:pStyle w:val="ListParagraph"/>
              <w:numPr>
                <w:ilvl w:val="0"/>
                <w:numId w:val="21"/>
              </w:numPr>
              <w:shd w:val="clear" w:color="auto" w:fill="FFFFFF" w:themeFill="background1"/>
              <w:rPr>
                <w:rFonts w:asciiTheme="minorHAnsi" w:eastAsia="Aptos" w:hAnsiTheme="minorHAnsi" w:cstheme="minorHAnsi"/>
              </w:rPr>
            </w:pPr>
            <w:r w:rsidRPr="00485106">
              <w:rPr>
                <w:rFonts w:asciiTheme="minorHAnsi" w:eastAsia="Aptos" w:hAnsiTheme="minorHAnsi" w:cstheme="minorHAnsi"/>
              </w:rPr>
              <w:lastRenderedPageBreak/>
              <w:t>Identify at least three (3) innovative (concept, process improvement, and/or technology) improvements for the subdivision, document and submit:</w:t>
            </w:r>
          </w:p>
          <w:p w14:paraId="645144FB" w14:textId="258652C1" w:rsidR="00485106" w:rsidRPr="00485106" w:rsidRDefault="00FA45CB" w:rsidP="00FA45CB">
            <w:pPr>
              <w:pStyle w:val="ListParagraph"/>
              <w:numPr>
                <w:ilvl w:val="1"/>
                <w:numId w:val="21"/>
              </w:numPr>
              <w:shd w:val="clear" w:color="auto" w:fill="FFFFFF" w:themeFill="background1"/>
              <w:rPr>
                <w:rFonts w:asciiTheme="minorHAnsi" w:eastAsia="Aptos" w:hAnsiTheme="minorHAnsi" w:cstheme="minorHAnsi"/>
              </w:rPr>
            </w:pPr>
            <w:r>
              <w:rPr>
                <w:rFonts w:asciiTheme="minorHAnsi" w:eastAsia="Aptos" w:hAnsiTheme="minorHAnsi" w:cstheme="minorHAnsi"/>
              </w:rPr>
              <w:t>I</w:t>
            </w:r>
            <w:r w:rsidR="00485106" w:rsidRPr="00485106">
              <w:rPr>
                <w:rFonts w:asciiTheme="minorHAnsi" w:eastAsia="Aptos" w:hAnsiTheme="minorHAnsi" w:cstheme="minorHAnsi"/>
              </w:rPr>
              <w:t>f only relevant to the section, submit to section chief.</w:t>
            </w:r>
          </w:p>
          <w:p w14:paraId="1CD04ADF" w14:textId="392F0C79" w:rsidR="00485106" w:rsidRPr="00485106" w:rsidRDefault="00485106" w:rsidP="00FA45CB">
            <w:pPr>
              <w:pStyle w:val="ListParagraph"/>
              <w:numPr>
                <w:ilvl w:val="1"/>
                <w:numId w:val="21"/>
              </w:numPr>
              <w:shd w:val="clear" w:color="auto" w:fill="FFFFFF" w:themeFill="background1"/>
              <w:rPr>
                <w:rFonts w:asciiTheme="minorHAnsi" w:eastAsia="Aptos" w:hAnsiTheme="minorHAnsi" w:cstheme="minorHAnsi"/>
              </w:rPr>
            </w:pPr>
            <w:r w:rsidRPr="00485106">
              <w:rPr>
                <w:rFonts w:asciiTheme="minorHAnsi" w:eastAsia="Aptos" w:hAnsiTheme="minorHAnsi" w:cstheme="minorHAnsi"/>
              </w:rPr>
              <w:t>If only related to the branch, submit to branch chief.</w:t>
            </w:r>
          </w:p>
          <w:p w14:paraId="7DD4FFE2" w14:textId="7B997570" w:rsidR="00485106" w:rsidRPr="00485106" w:rsidRDefault="00485106" w:rsidP="00FA45CB">
            <w:pPr>
              <w:pStyle w:val="ListParagraph"/>
              <w:numPr>
                <w:ilvl w:val="1"/>
                <w:numId w:val="21"/>
              </w:numPr>
              <w:shd w:val="clear" w:color="auto" w:fill="FFFFFF" w:themeFill="background1"/>
              <w:rPr>
                <w:rFonts w:asciiTheme="minorHAnsi" w:eastAsia="Aptos" w:hAnsiTheme="minorHAnsi" w:cstheme="minorHAnsi"/>
              </w:rPr>
            </w:pPr>
            <w:r w:rsidRPr="00485106">
              <w:rPr>
                <w:rFonts w:asciiTheme="minorHAnsi" w:eastAsia="Aptos" w:hAnsiTheme="minorHAnsi" w:cstheme="minorHAnsi"/>
              </w:rPr>
              <w:t>If related to subdivision, submit to AD/DAD review via chain of command.</w:t>
            </w:r>
          </w:p>
          <w:p w14:paraId="6F698E1D" w14:textId="3F751BFA" w:rsidR="00485106" w:rsidRPr="00485106" w:rsidRDefault="00485106" w:rsidP="00485106">
            <w:pPr>
              <w:pStyle w:val="ListParagraph"/>
              <w:numPr>
                <w:ilvl w:val="0"/>
                <w:numId w:val="21"/>
              </w:numPr>
              <w:shd w:val="clear" w:color="auto" w:fill="FFFFFF" w:themeFill="background1"/>
              <w:rPr>
                <w:rFonts w:asciiTheme="minorHAnsi" w:eastAsia="Aptos" w:hAnsiTheme="minorHAnsi" w:cstheme="minorHAnsi"/>
              </w:rPr>
            </w:pPr>
            <w:r w:rsidRPr="00485106">
              <w:rPr>
                <w:rFonts w:asciiTheme="minorHAnsi" w:eastAsia="Aptos" w:hAnsiTheme="minorHAnsi" w:cstheme="minorHAnsi"/>
              </w:rPr>
              <w:t>Submit work-related achievements/ accomplishments at minimum once per month in writing to your supervisor and/or Branch Chief.</w:t>
            </w:r>
          </w:p>
          <w:p w14:paraId="7E729118" w14:textId="60739079" w:rsidR="00E37647" w:rsidRPr="00C64EEF" w:rsidRDefault="00485106" w:rsidP="00485106">
            <w:pPr>
              <w:pStyle w:val="ListParagraph"/>
              <w:numPr>
                <w:ilvl w:val="0"/>
                <w:numId w:val="21"/>
              </w:numPr>
              <w:shd w:val="clear" w:color="auto" w:fill="FFFFFF" w:themeFill="background1"/>
              <w:rPr>
                <w:rFonts w:asciiTheme="minorHAnsi" w:eastAsia="Aptos" w:hAnsiTheme="minorHAnsi" w:cstheme="minorHAnsi"/>
              </w:rPr>
            </w:pPr>
            <w:r w:rsidRPr="00485106">
              <w:rPr>
                <w:rFonts w:asciiTheme="minorHAnsi" w:eastAsia="Aptos" w:hAnsiTheme="minorHAnsi" w:cstheme="minorHAnsi"/>
              </w:rPr>
              <w:t>Be nominated by your Office, Branch Chief, Deputy Branch Chief, or first-line supervisor for a TH, CSD, and/or CISA individual award during the FY25 performance cycle. Award nominations should be made for individuals who have distinguished themselves by making outstanding and extraordinary contributions to CISA’s mission.</w:t>
            </w:r>
          </w:p>
        </w:tc>
      </w:tr>
    </w:tbl>
    <w:p w14:paraId="7D47356E" w14:textId="77777777" w:rsidR="00E123AE" w:rsidRPr="00C64EEF" w:rsidRDefault="00E123AE" w:rsidP="30FAE352">
      <w:pPr>
        <w:rPr>
          <w:rFonts w:asciiTheme="minorHAnsi" w:hAnsiTheme="minorHAnsi" w:cstheme="minorHAnsi"/>
        </w:rPr>
      </w:pPr>
    </w:p>
    <w:p w14:paraId="4A094BF4" w14:textId="77777777" w:rsidR="008F1CCD" w:rsidRPr="00C64EEF" w:rsidRDefault="008F1CCD" w:rsidP="30FAE352">
      <w:pPr>
        <w:rPr>
          <w:rFonts w:asciiTheme="minorHAnsi" w:hAnsiTheme="minorHAnsi" w:cstheme="minorHAnsi"/>
          <w:color w:val="000000" w:themeColor="text1"/>
        </w:rPr>
      </w:pPr>
    </w:p>
    <w:tbl>
      <w:tblPr>
        <w:tblStyle w:val="TableGrid"/>
        <w:tblW w:w="0" w:type="auto"/>
        <w:tblLayout w:type="fixed"/>
        <w:tblLook w:val="04A0" w:firstRow="1" w:lastRow="0" w:firstColumn="1" w:lastColumn="0" w:noHBand="0" w:noVBand="1"/>
      </w:tblPr>
      <w:tblGrid>
        <w:gridCol w:w="6662"/>
        <w:gridCol w:w="6298"/>
      </w:tblGrid>
      <w:tr w:rsidR="30FAE352" w:rsidRPr="00C64EEF" w14:paraId="2D9BC325" w14:textId="77777777" w:rsidTr="0B7798EC">
        <w:trPr>
          <w:trHeight w:val="300"/>
        </w:trPr>
        <w:tc>
          <w:tcPr>
            <w:tcW w:w="12960"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tcPr>
          <w:p w14:paraId="6532ED70" w14:textId="36FB13CF" w:rsidR="30FAE352" w:rsidRPr="00C64EEF" w:rsidRDefault="30FAE352" w:rsidP="30FAE352">
            <w:pPr>
              <w:rPr>
                <w:rFonts w:asciiTheme="minorHAnsi" w:hAnsiTheme="minorHAnsi" w:cstheme="minorHAnsi"/>
                <w:b/>
                <w:bCs/>
                <w:color w:val="FFFFFF" w:themeColor="background1"/>
              </w:rPr>
            </w:pPr>
            <w:r w:rsidRPr="00C64EEF">
              <w:rPr>
                <w:rFonts w:asciiTheme="minorHAnsi" w:hAnsiTheme="minorHAnsi" w:cstheme="minorHAnsi"/>
                <w:b/>
                <w:bCs/>
                <w:color w:val="FFFFFF" w:themeColor="background1"/>
              </w:rPr>
              <w:t>C</w:t>
            </w:r>
            <w:r w:rsidR="555F1BA5" w:rsidRPr="00C64EEF">
              <w:rPr>
                <w:rFonts w:asciiTheme="minorHAnsi" w:hAnsiTheme="minorHAnsi" w:cstheme="minorHAnsi"/>
                <w:b/>
                <w:bCs/>
                <w:color w:val="FFFFFF" w:themeColor="background1"/>
              </w:rPr>
              <w:t xml:space="preserve">apability </w:t>
            </w:r>
            <w:r w:rsidRPr="00C64EEF">
              <w:rPr>
                <w:rFonts w:asciiTheme="minorHAnsi" w:hAnsiTheme="minorHAnsi" w:cstheme="minorHAnsi"/>
                <w:b/>
                <w:bCs/>
                <w:color w:val="FFFFFF" w:themeColor="background1"/>
              </w:rPr>
              <w:t>D</w:t>
            </w:r>
            <w:r w:rsidR="585B2858" w:rsidRPr="00C64EEF">
              <w:rPr>
                <w:rFonts w:asciiTheme="minorHAnsi" w:hAnsiTheme="minorHAnsi" w:cstheme="minorHAnsi"/>
                <w:b/>
                <w:bCs/>
                <w:color w:val="FFFFFF" w:themeColor="background1"/>
              </w:rPr>
              <w:t>e</w:t>
            </w:r>
            <w:r w:rsidR="56697E04" w:rsidRPr="00C64EEF">
              <w:rPr>
                <w:rFonts w:asciiTheme="minorHAnsi" w:hAnsiTheme="minorHAnsi" w:cstheme="minorHAnsi"/>
                <w:b/>
                <w:bCs/>
                <w:color w:val="FFFFFF" w:themeColor="background1"/>
              </w:rPr>
              <w:t xml:space="preserve">velopment &amp; </w:t>
            </w:r>
            <w:r w:rsidRPr="00C64EEF">
              <w:rPr>
                <w:rFonts w:asciiTheme="minorHAnsi" w:hAnsiTheme="minorHAnsi" w:cstheme="minorHAnsi"/>
                <w:b/>
                <w:bCs/>
                <w:color w:val="FFFFFF" w:themeColor="background1"/>
              </w:rPr>
              <w:t>E</w:t>
            </w:r>
            <w:r w:rsidR="695AAC6F" w:rsidRPr="00C64EEF">
              <w:rPr>
                <w:rFonts w:asciiTheme="minorHAnsi" w:hAnsiTheme="minorHAnsi" w:cstheme="minorHAnsi"/>
                <w:b/>
                <w:bCs/>
                <w:color w:val="FFFFFF" w:themeColor="background1"/>
              </w:rPr>
              <w:t>ngineering</w:t>
            </w:r>
            <w:r w:rsidRPr="00C64EEF">
              <w:rPr>
                <w:rFonts w:asciiTheme="minorHAnsi" w:hAnsiTheme="minorHAnsi" w:cstheme="minorHAnsi"/>
                <w:b/>
                <w:bCs/>
                <w:color w:val="FFFFFF" w:themeColor="background1"/>
              </w:rPr>
              <w:t xml:space="preserve"> </w:t>
            </w:r>
            <w:r w:rsidR="7C2B57F6" w:rsidRPr="00C64EEF">
              <w:rPr>
                <w:rFonts w:asciiTheme="minorHAnsi" w:hAnsiTheme="minorHAnsi" w:cstheme="minorHAnsi"/>
                <w:b/>
                <w:bCs/>
                <w:color w:val="FFFFFF" w:themeColor="background1"/>
              </w:rPr>
              <w:t xml:space="preserve">(CDE) </w:t>
            </w:r>
            <w:r w:rsidRPr="00C64EEF">
              <w:rPr>
                <w:rFonts w:asciiTheme="minorHAnsi" w:hAnsiTheme="minorHAnsi" w:cstheme="minorHAnsi"/>
                <w:b/>
                <w:bCs/>
                <w:color w:val="FFFFFF" w:themeColor="background1"/>
              </w:rPr>
              <w:t>Section Goal</w:t>
            </w:r>
            <w:r w:rsidR="00E123AE">
              <w:rPr>
                <w:rFonts w:asciiTheme="minorHAnsi" w:hAnsiTheme="minorHAnsi" w:cstheme="minorHAnsi"/>
                <w:b/>
                <w:bCs/>
                <w:color w:val="FFFFFF" w:themeColor="background1"/>
              </w:rPr>
              <w:t xml:space="preserve"> (3</w:t>
            </w:r>
            <w:r w:rsidR="00E34CD5">
              <w:rPr>
                <w:rFonts w:asciiTheme="minorHAnsi" w:hAnsiTheme="minorHAnsi" w:cstheme="minorHAnsi"/>
                <w:b/>
                <w:bCs/>
                <w:color w:val="FFFFFF" w:themeColor="background1"/>
              </w:rPr>
              <w:t>5</w:t>
            </w:r>
            <w:r w:rsidR="00E123AE">
              <w:rPr>
                <w:rFonts w:asciiTheme="minorHAnsi" w:hAnsiTheme="minorHAnsi" w:cstheme="minorHAnsi"/>
                <w:b/>
                <w:bCs/>
                <w:color w:val="FFFFFF" w:themeColor="background1"/>
              </w:rPr>
              <w:t>%)</w:t>
            </w:r>
          </w:p>
        </w:tc>
      </w:tr>
      <w:tr w:rsidR="30FAE352" w:rsidRPr="00C64EEF" w14:paraId="638D2098" w14:textId="77777777" w:rsidTr="0B7798EC">
        <w:trPr>
          <w:trHeight w:val="300"/>
        </w:trPr>
        <w:tc>
          <w:tcPr>
            <w:tcW w:w="1296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576A5E8" w14:textId="25375E67" w:rsidR="30FAE352" w:rsidRPr="00C64EEF" w:rsidRDefault="7FB57752" w:rsidP="30FAE352">
            <w:pPr>
              <w:rPr>
                <w:rFonts w:asciiTheme="minorHAnsi" w:eastAsia="Calibri" w:hAnsiTheme="minorHAnsi" w:cstheme="minorHAnsi"/>
              </w:rPr>
            </w:pPr>
            <w:r w:rsidRPr="00C64EEF">
              <w:rPr>
                <w:rFonts w:asciiTheme="minorHAnsi" w:eastAsia="Calibri" w:hAnsiTheme="minorHAnsi" w:cstheme="minorHAnsi"/>
                <w:color w:val="000000" w:themeColor="text1"/>
              </w:rPr>
              <w:t>Establish a robust CDE section that effectively collaborates with stakeholders to deliver value-added capabilities that meet their needs.</w:t>
            </w:r>
          </w:p>
        </w:tc>
      </w:tr>
      <w:tr w:rsidR="30FAE352" w:rsidRPr="00C64EEF" w14:paraId="54EB1936" w14:textId="77777777" w:rsidTr="0B7798EC">
        <w:trPr>
          <w:trHeight w:val="300"/>
        </w:trPr>
        <w:tc>
          <w:tcPr>
            <w:tcW w:w="6662" w:type="dxa"/>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tcPr>
          <w:p w14:paraId="399872B2" w14:textId="1B3D3486" w:rsidR="30FAE352" w:rsidRPr="00C64EEF" w:rsidRDefault="30FAE352" w:rsidP="30FAE352">
            <w:pPr>
              <w:rPr>
                <w:rFonts w:asciiTheme="minorHAnsi" w:hAnsiTheme="minorHAnsi" w:cstheme="minorHAnsi"/>
              </w:rPr>
            </w:pPr>
            <w:r w:rsidRPr="00C64EEF">
              <w:rPr>
                <w:rFonts w:asciiTheme="minorHAnsi" w:hAnsiTheme="minorHAnsi" w:cstheme="minorHAnsi"/>
                <w:b/>
                <w:bCs/>
                <w:color w:val="FFFFFF" w:themeColor="background1"/>
              </w:rPr>
              <w:lastRenderedPageBreak/>
              <w:t>Achieved Expectations</w:t>
            </w:r>
          </w:p>
        </w:tc>
        <w:tc>
          <w:tcPr>
            <w:tcW w:w="6298" w:type="dxa"/>
            <w:tcBorders>
              <w:top w:val="nil"/>
              <w:left w:val="single" w:sz="8" w:space="0" w:color="auto"/>
              <w:bottom w:val="single" w:sz="8" w:space="0" w:color="auto"/>
              <w:right w:val="single" w:sz="8" w:space="0" w:color="auto"/>
            </w:tcBorders>
            <w:shd w:val="clear" w:color="auto" w:fill="4472C4" w:themeFill="accent1"/>
            <w:tcMar>
              <w:left w:w="108" w:type="dxa"/>
              <w:right w:w="108" w:type="dxa"/>
            </w:tcMar>
          </w:tcPr>
          <w:p w14:paraId="1EB0B6E0" w14:textId="10875065" w:rsidR="30FAE352" w:rsidRPr="00C64EEF" w:rsidRDefault="30FAE352" w:rsidP="30FAE352">
            <w:pPr>
              <w:rPr>
                <w:rFonts w:asciiTheme="minorHAnsi" w:hAnsiTheme="minorHAnsi" w:cstheme="minorHAnsi"/>
              </w:rPr>
            </w:pPr>
            <w:r w:rsidRPr="00C64EEF">
              <w:rPr>
                <w:rFonts w:asciiTheme="minorHAnsi" w:hAnsiTheme="minorHAnsi" w:cstheme="minorHAnsi"/>
                <w:b/>
                <w:bCs/>
                <w:color w:val="FFFFFF" w:themeColor="background1"/>
              </w:rPr>
              <w:t>Achieved Excellence</w:t>
            </w:r>
          </w:p>
        </w:tc>
      </w:tr>
      <w:tr w:rsidR="30FAE352" w:rsidRPr="00C64EEF" w14:paraId="3F2F4C11" w14:textId="77777777" w:rsidTr="0B7798EC">
        <w:trPr>
          <w:trHeight w:val="300"/>
        </w:trPr>
        <w:tc>
          <w:tcPr>
            <w:tcW w:w="6662" w:type="dxa"/>
            <w:tcBorders>
              <w:top w:val="single" w:sz="8" w:space="0" w:color="auto"/>
              <w:left w:val="single" w:sz="8" w:space="0" w:color="auto"/>
              <w:bottom w:val="single" w:sz="8" w:space="0" w:color="auto"/>
              <w:right w:val="single" w:sz="8" w:space="0" w:color="auto"/>
            </w:tcBorders>
            <w:tcMar>
              <w:left w:w="108" w:type="dxa"/>
              <w:right w:w="108" w:type="dxa"/>
            </w:tcMar>
          </w:tcPr>
          <w:p w14:paraId="6D59357D" w14:textId="2662A9A8" w:rsidR="29BDEA24" w:rsidRPr="00C64EEF" w:rsidRDefault="29BDEA24" w:rsidP="030BAE18">
            <w:pPr>
              <w:tabs>
                <w:tab w:val="left" w:pos="1440"/>
              </w:tabs>
              <w:rPr>
                <w:rFonts w:asciiTheme="minorHAnsi" w:eastAsia="Aptos" w:hAnsiTheme="minorHAnsi" w:cstheme="minorHAnsi"/>
              </w:rPr>
            </w:pPr>
            <w:r w:rsidRPr="00C64EEF">
              <w:rPr>
                <w:rFonts w:asciiTheme="minorHAnsi" w:eastAsia="Calibri" w:hAnsiTheme="minorHAnsi" w:cstheme="minorHAnsi"/>
                <w:b/>
                <w:color w:val="000000" w:themeColor="text1"/>
              </w:rPr>
              <w:t>Establish a deep understanding of stakeholder needs, pain points, and aspirations through engagement and analysis.</w:t>
            </w:r>
          </w:p>
          <w:p w14:paraId="6F50D887" w14:textId="48B24C46" w:rsidR="0DF135A4" w:rsidRPr="00413BF9" w:rsidRDefault="00336322" w:rsidP="00413BF9">
            <w:pPr>
              <w:pStyle w:val="ListParagraph"/>
              <w:numPr>
                <w:ilvl w:val="0"/>
                <w:numId w:val="22"/>
              </w:numPr>
              <w:tabs>
                <w:tab w:val="left" w:pos="1440"/>
              </w:tabs>
              <w:rPr>
                <w:rFonts w:asciiTheme="minorHAnsi" w:eastAsia="Calibri" w:hAnsiTheme="minorHAnsi" w:cstheme="minorHAnsi"/>
                <w:color w:val="000000" w:themeColor="text1"/>
              </w:rPr>
            </w:pPr>
            <w:r w:rsidRPr="00413BF9">
              <w:rPr>
                <w:rFonts w:asciiTheme="minorHAnsi" w:eastAsia="Calibri" w:hAnsiTheme="minorHAnsi" w:cstheme="minorHAnsi"/>
                <w:color w:val="000000" w:themeColor="text1"/>
              </w:rPr>
              <w:t>Directly contribute to</w:t>
            </w:r>
            <w:r w:rsidR="0DF135A4" w:rsidRPr="00413BF9">
              <w:rPr>
                <w:rFonts w:asciiTheme="minorHAnsi" w:eastAsia="Calibri" w:hAnsiTheme="minorHAnsi" w:cstheme="minorHAnsi"/>
                <w:color w:val="000000" w:themeColor="text1"/>
              </w:rPr>
              <w:t xml:space="preserve"> at least </w:t>
            </w:r>
            <w:r w:rsidR="22007849" w:rsidRPr="00413BF9">
              <w:rPr>
                <w:rFonts w:asciiTheme="minorHAnsi" w:eastAsia="Calibri" w:hAnsiTheme="minorHAnsi" w:cstheme="minorHAnsi"/>
                <w:color w:val="000000" w:themeColor="text1"/>
              </w:rPr>
              <w:t>2</w:t>
            </w:r>
            <w:r w:rsidR="0DF135A4" w:rsidRPr="00413BF9">
              <w:rPr>
                <w:rFonts w:asciiTheme="minorHAnsi" w:eastAsia="Calibri" w:hAnsiTheme="minorHAnsi" w:cstheme="minorHAnsi"/>
                <w:color w:val="000000" w:themeColor="text1"/>
              </w:rPr>
              <w:t xml:space="preserve"> stakeholder engagements (meetings, workshops, surveys) </w:t>
            </w:r>
            <w:r w:rsidR="7387F212" w:rsidRPr="00413BF9">
              <w:rPr>
                <w:rFonts w:asciiTheme="minorHAnsi" w:eastAsia="Calibri" w:hAnsiTheme="minorHAnsi" w:cstheme="minorHAnsi"/>
                <w:color w:val="000000" w:themeColor="text1"/>
              </w:rPr>
              <w:t xml:space="preserve">with each primary stakeholder group (TH branch) </w:t>
            </w:r>
            <w:r w:rsidR="0DF135A4" w:rsidRPr="00413BF9">
              <w:rPr>
                <w:rFonts w:asciiTheme="minorHAnsi" w:eastAsia="Calibri" w:hAnsiTheme="minorHAnsi" w:cstheme="minorHAnsi"/>
                <w:color w:val="000000" w:themeColor="text1"/>
              </w:rPr>
              <w:t>by the end</w:t>
            </w:r>
            <w:r w:rsidR="612BE854" w:rsidRPr="00413BF9">
              <w:rPr>
                <w:rFonts w:asciiTheme="minorHAnsi" w:eastAsia="Calibri" w:hAnsiTheme="minorHAnsi" w:cstheme="minorHAnsi"/>
                <w:color w:val="000000" w:themeColor="text1"/>
              </w:rPr>
              <w:t xml:space="preserve"> of Q</w:t>
            </w:r>
            <w:r w:rsidR="005B769E">
              <w:rPr>
                <w:rFonts w:asciiTheme="minorHAnsi" w:eastAsia="Calibri" w:hAnsiTheme="minorHAnsi" w:cstheme="minorHAnsi"/>
                <w:color w:val="000000" w:themeColor="text1"/>
              </w:rPr>
              <w:t>4</w:t>
            </w:r>
            <w:r w:rsidR="612BE854" w:rsidRPr="00413BF9">
              <w:rPr>
                <w:rFonts w:asciiTheme="minorHAnsi" w:eastAsia="Calibri" w:hAnsiTheme="minorHAnsi" w:cstheme="minorHAnsi"/>
                <w:color w:val="000000" w:themeColor="text1"/>
              </w:rPr>
              <w:t xml:space="preserve"> FY25.</w:t>
            </w:r>
          </w:p>
          <w:p w14:paraId="45B54D17" w14:textId="2B9A983A" w:rsidR="0DF135A4" w:rsidRPr="00413BF9" w:rsidRDefault="0DF135A4" w:rsidP="00413BF9">
            <w:pPr>
              <w:pStyle w:val="ListParagraph"/>
              <w:numPr>
                <w:ilvl w:val="0"/>
                <w:numId w:val="22"/>
              </w:numPr>
              <w:tabs>
                <w:tab w:val="left" w:pos="0"/>
                <w:tab w:val="left" w:pos="2880"/>
              </w:tabs>
              <w:rPr>
                <w:rFonts w:asciiTheme="minorHAnsi" w:eastAsia="Calibri" w:hAnsiTheme="minorHAnsi" w:cstheme="minorHAnsi"/>
                <w:color w:val="000000" w:themeColor="text1"/>
              </w:rPr>
            </w:pPr>
            <w:r w:rsidRPr="00413BF9">
              <w:rPr>
                <w:rFonts w:asciiTheme="minorHAnsi" w:eastAsia="Calibri" w:hAnsiTheme="minorHAnsi" w:cstheme="minorHAnsi"/>
                <w:color w:val="000000" w:themeColor="text1"/>
              </w:rPr>
              <w:t xml:space="preserve">Collect feedback from stakeholders to inform </w:t>
            </w:r>
            <w:r w:rsidR="005B769E">
              <w:rPr>
                <w:rFonts w:asciiTheme="minorHAnsi" w:eastAsia="Calibri" w:hAnsiTheme="minorHAnsi" w:cstheme="minorHAnsi"/>
                <w:color w:val="000000" w:themeColor="text1"/>
              </w:rPr>
              <w:t xml:space="preserve">future </w:t>
            </w:r>
            <w:r w:rsidRPr="00413BF9">
              <w:rPr>
                <w:rFonts w:asciiTheme="minorHAnsi" w:eastAsia="Calibri" w:hAnsiTheme="minorHAnsi" w:cstheme="minorHAnsi"/>
                <w:color w:val="000000" w:themeColor="text1"/>
              </w:rPr>
              <w:t>capability development</w:t>
            </w:r>
            <w:r w:rsidR="003D5D4F" w:rsidRPr="00413BF9">
              <w:rPr>
                <w:rFonts w:asciiTheme="minorHAnsi" w:eastAsia="Calibri" w:hAnsiTheme="minorHAnsi" w:cstheme="minorHAnsi"/>
                <w:color w:val="000000" w:themeColor="text1"/>
              </w:rPr>
              <w:t>.</w:t>
            </w:r>
          </w:p>
          <w:p w14:paraId="38C5B3B7" w14:textId="2AFDF8AA" w:rsidR="0DF135A4" w:rsidRPr="00413BF9" w:rsidRDefault="0DF135A4" w:rsidP="00413BF9">
            <w:pPr>
              <w:pStyle w:val="ListParagraph"/>
              <w:numPr>
                <w:ilvl w:val="0"/>
                <w:numId w:val="22"/>
              </w:numPr>
              <w:tabs>
                <w:tab w:val="left" w:pos="0"/>
                <w:tab w:val="left" w:pos="2880"/>
              </w:tabs>
              <w:rPr>
                <w:rFonts w:asciiTheme="minorHAnsi" w:eastAsia="Calibri" w:hAnsiTheme="minorHAnsi" w:cstheme="minorHAnsi"/>
                <w:color w:val="000000" w:themeColor="text1"/>
              </w:rPr>
            </w:pPr>
            <w:r w:rsidRPr="00413BF9">
              <w:rPr>
                <w:rFonts w:asciiTheme="minorHAnsi" w:eastAsia="Calibri" w:hAnsiTheme="minorHAnsi" w:cstheme="minorHAnsi"/>
                <w:color w:val="000000" w:themeColor="text1"/>
              </w:rPr>
              <w:t>Establish a basic understanding of stakeholder roles, responsibilities, and expectations</w:t>
            </w:r>
            <w:r w:rsidR="003D5D4F" w:rsidRPr="00413BF9">
              <w:rPr>
                <w:rFonts w:asciiTheme="minorHAnsi" w:eastAsia="Calibri" w:hAnsiTheme="minorHAnsi" w:cstheme="minorHAnsi"/>
                <w:color w:val="000000" w:themeColor="text1"/>
              </w:rPr>
              <w:t>.</w:t>
            </w:r>
          </w:p>
          <w:p w14:paraId="67F5AFE5" w14:textId="4E3C778C" w:rsidR="030BAE18" w:rsidRPr="00C64EEF" w:rsidRDefault="030BAE18" w:rsidP="030BAE18">
            <w:pPr>
              <w:tabs>
                <w:tab w:val="left" w:pos="1440"/>
              </w:tabs>
              <w:rPr>
                <w:rFonts w:asciiTheme="minorHAnsi" w:eastAsia="Calibri" w:hAnsiTheme="minorHAnsi" w:cstheme="minorHAnsi"/>
                <w:color w:val="000000" w:themeColor="text1"/>
              </w:rPr>
            </w:pPr>
          </w:p>
          <w:p w14:paraId="56FEF6E9" w14:textId="4FCDA6BE" w:rsidR="36577271" w:rsidRPr="00C64EEF" w:rsidRDefault="327734B0" w:rsidP="030BAE18">
            <w:pPr>
              <w:tabs>
                <w:tab w:val="left" w:pos="720"/>
              </w:tabs>
              <w:rPr>
                <w:rFonts w:asciiTheme="minorHAnsi" w:eastAsia="Calibri" w:hAnsiTheme="minorHAnsi" w:cstheme="minorHAnsi"/>
                <w:b/>
                <w:bCs/>
                <w:color w:val="000000" w:themeColor="text1"/>
              </w:rPr>
            </w:pPr>
            <w:r w:rsidRPr="00C64EEF">
              <w:rPr>
                <w:rFonts w:asciiTheme="minorHAnsi" w:eastAsia="Calibri" w:hAnsiTheme="minorHAnsi" w:cstheme="minorHAnsi"/>
                <w:b/>
                <w:bCs/>
                <w:color w:val="000000" w:themeColor="text1"/>
              </w:rPr>
              <w:t>Design and develop innovative solutions to address specific stakeholder challenges.</w:t>
            </w:r>
          </w:p>
          <w:p w14:paraId="414B6800" w14:textId="56332AC5" w:rsidR="36577271" w:rsidRPr="00C64EEF" w:rsidRDefault="006A745C" w:rsidP="00F25039">
            <w:pPr>
              <w:pStyle w:val="ListParagraph"/>
              <w:numPr>
                <w:ilvl w:val="0"/>
                <w:numId w:val="4"/>
              </w:numPr>
              <w:tabs>
                <w:tab w:val="left" w:pos="1440"/>
              </w:tabs>
              <w:rPr>
                <w:rFonts w:asciiTheme="minorHAnsi" w:eastAsia="Calibri" w:hAnsiTheme="minorHAnsi" w:cstheme="minorHAnsi"/>
                <w:color w:val="000000" w:themeColor="text1"/>
              </w:rPr>
            </w:pPr>
            <w:r w:rsidRPr="00C64EEF">
              <w:rPr>
                <w:rFonts w:asciiTheme="minorHAnsi" w:eastAsia="Calibri" w:hAnsiTheme="minorHAnsi" w:cstheme="minorHAnsi"/>
                <w:color w:val="000000" w:themeColor="text1"/>
              </w:rPr>
              <w:t>Directly contribute to the d</w:t>
            </w:r>
            <w:r w:rsidR="36577271" w:rsidRPr="00C64EEF">
              <w:rPr>
                <w:rFonts w:asciiTheme="minorHAnsi" w:eastAsia="Calibri" w:hAnsiTheme="minorHAnsi" w:cstheme="minorHAnsi"/>
                <w:color w:val="000000" w:themeColor="text1"/>
              </w:rPr>
              <w:t>evelop</w:t>
            </w:r>
            <w:r w:rsidRPr="00C64EEF">
              <w:rPr>
                <w:rFonts w:asciiTheme="minorHAnsi" w:eastAsia="Calibri" w:hAnsiTheme="minorHAnsi" w:cstheme="minorHAnsi"/>
                <w:color w:val="000000" w:themeColor="text1"/>
              </w:rPr>
              <w:t>ment of</w:t>
            </w:r>
            <w:r w:rsidR="36577271" w:rsidRPr="00C64EEF">
              <w:rPr>
                <w:rFonts w:asciiTheme="minorHAnsi" w:eastAsia="Calibri" w:hAnsiTheme="minorHAnsi" w:cstheme="minorHAnsi"/>
                <w:color w:val="000000" w:themeColor="text1"/>
              </w:rPr>
              <w:t xml:space="preserve"> at least </w:t>
            </w:r>
            <w:r w:rsidR="00E123AE">
              <w:rPr>
                <w:rFonts w:asciiTheme="minorHAnsi" w:eastAsia="Calibri" w:hAnsiTheme="minorHAnsi" w:cstheme="minorHAnsi"/>
                <w:color w:val="000000" w:themeColor="text1"/>
              </w:rPr>
              <w:t>two (</w:t>
            </w:r>
            <w:r w:rsidR="36577271" w:rsidRPr="00C64EEF">
              <w:rPr>
                <w:rFonts w:asciiTheme="minorHAnsi" w:eastAsia="Calibri" w:hAnsiTheme="minorHAnsi" w:cstheme="minorHAnsi"/>
                <w:color w:val="000000" w:themeColor="text1"/>
              </w:rPr>
              <w:t>2</w:t>
            </w:r>
            <w:r w:rsidR="00E123AE">
              <w:rPr>
                <w:rFonts w:asciiTheme="minorHAnsi" w:eastAsia="Calibri" w:hAnsiTheme="minorHAnsi" w:cstheme="minorHAnsi"/>
                <w:color w:val="000000" w:themeColor="text1"/>
              </w:rPr>
              <w:t>)</w:t>
            </w:r>
            <w:r w:rsidR="36577271" w:rsidRPr="00C64EEF">
              <w:rPr>
                <w:rFonts w:asciiTheme="minorHAnsi" w:eastAsia="Calibri" w:hAnsiTheme="minorHAnsi" w:cstheme="minorHAnsi"/>
                <w:color w:val="000000" w:themeColor="text1"/>
              </w:rPr>
              <w:t xml:space="preserve"> innovative solutions to address specific stakeholder challenges </w:t>
            </w:r>
            <w:r w:rsidR="2121F948" w:rsidRPr="00C64EEF">
              <w:rPr>
                <w:rFonts w:asciiTheme="minorHAnsi" w:eastAsia="Calibri" w:hAnsiTheme="minorHAnsi" w:cstheme="minorHAnsi"/>
                <w:color w:val="000000" w:themeColor="text1"/>
              </w:rPr>
              <w:t>by</w:t>
            </w:r>
            <w:r w:rsidR="36577271" w:rsidRPr="00C64EEF">
              <w:rPr>
                <w:rFonts w:asciiTheme="minorHAnsi" w:eastAsia="Calibri" w:hAnsiTheme="minorHAnsi" w:cstheme="minorHAnsi"/>
                <w:color w:val="000000" w:themeColor="text1"/>
              </w:rPr>
              <w:t xml:space="preserve"> the </w:t>
            </w:r>
            <w:r w:rsidR="2121F948" w:rsidRPr="00C64EEF">
              <w:rPr>
                <w:rFonts w:asciiTheme="minorHAnsi" w:eastAsia="Calibri" w:hAnsiTheme="minorHAnsi" w:cstheme="minorHAnsi"/>
                <w:color w:val="000000" w:themeColor="text1"/>
              </w:rPr>
              <w:t>end of FY25</w:t>
            </w:r>
            <w:r w:rsidR="36577271" w:rsidRPr="00C64EEF">
              <w:rPr>
                <w:rFonts w:asciiTheme="minorHAnsi" w:eastAsia="Calibri" w:hAnsiTheme="minorHAnsi" w:cstheme="minorHAnsi"/>
                <w:color w:val="000000" w:themeColor="text1"/>
              </w:rPr>
              <w:t>.</w:t>
            </w:r>
          </w:p>
          <w:p w14:paraId="3A058947" w14:textId="11C129D2" w:rsidR="36577271" w:rsidRPr="00C64EEF" w:rsidRDefault="36577271" w:rsidP="00F25039">
            <w:pPr>
              <w:pStyle w:val="ListParagraph"/>
              <w:numPr>
                <w:ilvl w:val="0"/>
                <w:numId w:val="4"/>
              </w:numPr>
              <w:tabs>
                <w:tab w:val="left" w:pos="1440"/>
              </w:tabs>
              <w:rPr>
                <w:rFonts w:asciiTheme="minorHAnsi" w:eastAsia="Calibri" w:hAnsiTheme="minorHAnsi" w:cstheme="minorHAnsi"/>
                <w:color w:val="000000" w:themeColor="text1"/>
              </w:rPr>
            </w:pPr>
            <w:r w:rsidRPr="00C64EEF">
              <w:rPr>
                <w:rFonts w:asciiTheme="minorHAnsi" w:eastAsia="Calibri" w:hAnsiTheme="minorHAnsi" w:cstheme="minorHAnsi"/>
                <w:color w:val="000000" w:themeColor="text1"/>
              </w:rPr>
              <w:t>Collaborate with cross-functional teams to integrate capabilities into existing systems and processes.</w:t>
            </w:r>
          </w:p>
          <w:p w14:paraId="14B42F9A" w14:textId="0B823F87" w:rsidR="36577271" w:rsidRPr="00C64EEF" w:rsidRDefault="36577271" w:rsidP="00F25039">
            <w:pPr>
              <w:pStyle w:val="ListParagraph"/>
              <w:numPr>
                <w:ilvl w:val="0"/>
                <w:numId w:val="4"/>
              </w:numPr>
              <w:tabs>
                <w:tab w:val="left" w:pos="1440"/>
              </w:tabs>
              <w:rPr>
                <w:rFonts w:asciiTheme="minorHAnsi" w:eastAsia="Calibri" w:hAnsiTheme="minorHAnsi" w:cstheme="minorHAnsi"/>
                <w:color w:val="000000" w:themeColor="text1"/>
              </w:rPr>
            </w:pPr>
            <w:r w:rsidRPr="00C64EEF">
              <w:rPr>
                <w:rFonts w:asciiTheme="minorHAnsi" w:eastAsia="Calibri" w:hAnsiTheme="minorHAnsi" w:cstheme="minorHAnsi"/>
                <w:color w:val="000000" w:themeColor="text1"/>
              </w:rPr>
              <w:t>Establish a culture of continuous learning and improvement, incorporating emerging technologies and best practices.</w:t>
            </w:r>
          </w:p>
          <w:p w14:paraId="5D4B611B" w14:textId="0645D241" w:rsidR="42C70657" w:rsidRPr="00C64EEF" w:rsidRDefault="42C70657" w:rsidP="456500C4">
            <w:pPr>
              <w:tabs>
                <w:tab w:val="left" w:pos="1440"/>
              </w:tabs>
              <w:rPr>
                <w:rFonts w:asciiTheme="minorHAnsi" w:eastAsia="Calibri" w:hAnsiTheme="minorHAnsi" w:cstheme="minorHAnsi"/>
                <w:color w:val="000000" w:themeColor="text1"/>
              </w:rPr>
            </w:pPr>
          </w:p>
          <w:p w14:paraId="6B778218" w14:textId="6BDCD4C7" w:rsidR="30FAE352" w:rsidRPr="00C64EEF" w:rsidRDefault="30FAE352" w:rsidP="32BE5493">
            <w:pPr>
              <w:tabs>
                <w:tab w:val="left" w:pos="0"/>
                <w:tab w:val="left" w:pos="1440"/>
              </w:tabs>
              <w:rPr>
                <w:rFonts w:asciiTheme="minorHAnsi" w:eastAsia="Aptos" w:hAnsiTheme="minorHAnsi" w:cstheme="minorHAnsi"/>
              </w:rPr>
            </w:pPr>
          </w:p>
        </w:tc>
        <w:tc>
          <w:tcPr>
            <w:tcW w:w="6298" w:type="dxa"/>
            <w:tcBorders>
              <w:top w:val="single" w:sz="8" w:space="0" w:color="auto"/>
              <w:left w:val="single" w:sz="8" w:space="0" w:color="auto"/>
              <w:bottom w:val="single" w:sz="8" w:space="0" w:color="auto"/>
              <w:right w:val="single" w:sz="8" w:space="0" w:color="auto"/>
            </w:tcBorders>
            <w:tcMar>
              <w:left w:w="108" w:type="dxa"/>
              <w:right w:w="108" w:type="dxa"/>
            </w:tcMar>
          </w:tcPr>
          <w:p w14:paraId="55EFE642" w14:textId="6DE40936" w:rsidR="30FAE352" w:rsidRPr="00C64EEF" w:rsidRDefault="6B201F7D" w:rsidP="030BAE18">
            <w:pPr>
              <w:tabs>
                <w:tab w:val="left" w:pos="1440"/>
              </w:tabs>
              <w:rPr>
                <w:rFonts w:asciiTheme="minorHAnsi" w:eastAsia="Aptos" w:hAnsiTheme="minorHAnsi" w:cstheme="minorHAnsi"/>
              </w:rPr>
            </w:pPr>
            <w:r w:rsidRPr="00C64EEF">
              <w:rPr>
                <w:rFonts w:asciiTheme="minorHAnsi" w:eastAsia="Calibri" w:hAnsiTheme="minorHAnsi" w:cstheme="minorHAnsi"/>
                <w:b/>
                <w:bCs/>
                <w:color w:val="000000" w:themeColor="text1"/>
              </w:rPr>
              <w:t>Establish a deep understanding of stakeholder needs, pain points, and aspirations through engagement and analysis.</w:t>
            </w:r>
          </w:p>
          <w:p w14:paraId="75E3DA89" w14:textId="147A5DD4" w:rsidR="30FAE352" w:rsidRPr="00C64EEF" w:rsidRDefault="6BB38EA7" w:rsidP="00413BF9">
            <w:pPr>
              <w:pStyle w:val="ListParagraph"/>
              <w:numPr>
                <w:ilvl w:val="0"/>
                <w:numId w:val="25"/>
              </w:numPr>
              <w:tabs>
                <w:tab w:val="left" w:pos="0"/>
                <w:tab w:val="left" w:pos="2880"/>
              </w:tabs>
              <w:rPr>
                <w:rFonts w:asciiTheme="minorHAnsi" w:eastAsia="Calibri" w:hAnsiTheme="minorHAnsi" w:cstheme="minorHAnsi"/>
                <w:color w:val="000000" w:themeColor="text1"/>
              </w:rPr>
            </w:pPr>
            <w:r w:rsidRPr="00C64EEF">
              <w:rPr>
                <w:rFonts w:asciiTheme="minorHAnsi" w:eastAsia="Calibri" w:hAnsiTheme="minorHAnsi" w:cstheme="minorHAnsi"/>
                <w:color w:val="000000" w:themeColor="text1"/>
              </w:rPr>
              <w:t xml:space="preserve">Conduct </w:t>
            </w:r>
            <w:r w:rsidR="1B6E09BF" w:rsidRPr="00C64EEF">
              <w:rPr>
                <w:rFonts w:asciiTheme="minorHAnsi" w:eastAsia="Calibri" w:hAnsiTheme="minorHAnsi" w:cstheme="minorHAnsi"/>
                <w:color w:val="000000" w:themeColor="text1"/>
              </w:rPr>
              <w:t>at least 1</w:t>
            </w:r>
            <w:r w:rsidRPr="00C64EEF">
              <w:rPr>
                <w:rFonts w:asciiTheme="minorHAnsi" w:eastAsia="Calibri" w:hAnsiTheme="minorHAnsi" w:cstheme="minorHAnsi"/>
                <w:color w:val="000000" w:themeColor="text1"/>
              </w:rPr>
              <w:t xml:space="preserve"> comprehensive, in-depth stakeholder engagement (e.g., </w:t>
            </w:r>
            <w:r w:rsidR="7646CBD8" w:rsidRPr="00C64EEF">
              <w:rPr>
                <w:rFonts w:asciiTheme="minorHAnsi" w:eastAsia="Calibri" w:hAnsiTheme="minorHAnsi" w:cstheme="minorHAnsi"/>
                <w:color w:val="000000" w:themeColor="text1"/>
              </w:rPr>
              <w:t xml:space="preserve">a </w:t>
            </w:r>
            <w:r w:rsidRPr="00C64EEF">
              <w:rPr>
                <w:rFonts w:asciiTheme="minorHAnsi" w:eastAsia="Calibri" w:hAnsiTheme="minorHAnsi" w:cstheme="minorHAnsi"/>
                <w:color w:val="000000" w:themeColor="text1"/>
              </w:rPr>
              <w:t>workshop)</w:t>
            </w:r>
            <w:r w:rsidR="7FBD39FC" w:rsidRPr="00C64EEF">
              <w:rPr>
                <w:rFonts w:asciiTheme="minorHAnsi" w:eastAsia="Calibri" w:hAnsiTheme="minorHAnsi" w:cstheme="minorHAnsi"/>
                <w:color w:val="000000" w:themeColor="text1"/>
              </w:rPr>
              <w:t>,</w:t>
            </w:r>
            <w:r w:rsidRPr="00C64EEF">
              <w:rPr>
                <w:rFonts w:asciiTheme="minorHAnsi" w:eastAsia="Calibri" w:hAnsiTheme="minorHAnsi" w:cstheme="minorHAnsi"/>
                <w:color w:val="000000" w:themeColor="text1"/>
              </w:rPr>
              <w:t xml:space="preserve"> </w:t>
            </w:r>
            <w:r w:rsidR="2402AE0E" w:rsidRPr="00C64EEF">
              <w:rPr>
                <w:rFonts w:asciiTheme="minorHAnsi" w:eastAsia="Calibri" w:hAnsiTheme="minorHAnsi" w:cstheme="minorHAnsi"/>
                <w:color w:val="000000" w:themeColor="text1"/>
              </w:rPr>
              <w:t xml:space="preserve">with </w:t>
            </w:r>
            <w:r w:rsidR="224200B0" w:rsidRPr="00C64EEF">
              <w:rPr>
                <w:rFonts w:asciiTheme="minorHAnsi" w:eastAsia="Calibri" w:hAnsiTheme="minorHAnsi" w:cstheme="minorHAnsi"/>
                <w:color w:val="000000" w:themeColor="text1"/>
              </w:rPr>
              <w:t>TH/</w:t>
            </w:r>
            <w:r w:rsidR="2402AE0E" w:rsidRPr="00C64EEF">
              <w:rPr>
                <w:rFonts w:asciiTheme="minorHAnsi" w:eastAsia="Calibri" w:hAnsiTheme="minorHAnsi" w:cstheme="minorHAnsi"/>
                <w:color w:val="000000" w:themeColor="text1"/>
              </w:rPr>
              <w:t xml:space="preserve">PH </w:t>
            </w:r>
            <w:r w:rsidR="003D5D4F" w:rsidRPr="00C64EEF">
              <w:rPr>
                <w:rFonts w:asciiTheme="minorHAnsi" w:eastAsia="Calibri" w:hAnsiTheme="minorHAnsi" w:cstheme="minorHAnsi"/>
                <w:color w:val="000000" w:themeColor="text1"/>
              </w:rPr>
              <w:t>or</w:t>
            </w:r>
            <w:r w:rsidR="2402AE0E" w:rsidRPr="00C64EEF">
              <w:rPr>
                <w:rFonts w:asciiTheme="minorHAnsi" w:eastAsia="Calibri" w:hAnsiTheme="minorHAnsi" w:cstheme="minorHAnsi"/>
                <w:color w:val="000000" w:themeColor="text1"/>
              </w:rPr>
              <w:t xml:space="preserve"> </w:t>
            </w:r>
            <w:r w:rsidR="2C897705" w:rsidRPr="00C64EEF">
              <w:rPr>
                <w:rFonts w:asciiTheme="minorHAnsi" w:eastAsia="Calibri" w:hAnsiTheme="minorHAnsi" w:cstheme="minorHAnsi"/>
                <w:color w:val="000000" w:themeColor="text1"/>
              </w:rPr>
              <w:t>TH/</w:t>
            </w:r>
            <w:r w:rsidR="2402AE0E" w:rsidRPr="00C64EEF">
              <w:rPr>
                <w:rFonts w:asciiTheme="minorHAnsi" w:eastAsia="Calibri" w:hAnsiTheme="minorHAnsi" w:cstheme="minorHAnsi"/>
                <w:color w:val="000000" w:themeColor="text1"/>
              </w:rPr>
              <w:t xml:space="preserve">IR, </w:t>
            </w:r>
            <w:r w:rsidR="6C9BC529" w:rsidRPr="00C64EEF">
              <w:rPr>
                <w:rFonts w:asciiTheme="minorHAnsi" w:eastAsia="Calibri" w:hAnsiTheme="minorHAnsi" w:cstheme="minorHAnsi"/>
                <w:color w:val="000000" w:themeColor="text1"/>
              </w:rPr>
              <w:t>by the end of Q</w:t>
            </w:r>
            <w:r w:rsidR="00B70E65">
              <w:rPr>
                <w:rFonts w:asciiTheme="minorHAnsi" w:eastAsia="Calibri" w:hAnsiTheme="minorHAnsi" w:cstheme="minorHAnsi"/>
                <w:color w:val="000000" w:themeColor="text1"/>
              </w:rPr>
              <w:t>4</w:t>
            </w:r>
            <w:r w:rsidR="6C9BC529" w:rsidRPr="00C64EEF">
              <w:rPr>
                <w:rFonts w:asciiTheme="minorHAnsi" w:eastAsia="Calibri" w:hAnsiTheme="minorHAnsi" w:cstheme="minorHAnsi"/>
                <w:color w:val="000000" w:themeColor="text1"/>
              </w:rPr>
              <w:t xml:space="preserve"> FY25.</w:t>
            </w:r>
          </w:p>
          <w:p w14:paraId="0C6FAA6D" w14:textId="659EE4BB" w:rsidR="30FAE352" w:rsidRPr="00C64EEF" w:rsidRDefault="6BB38EA7" w:rsidP="00413BF9">
            <w:pPr>
              <w:pStyle w:val="ListParagraph"/>
              <w:numPr>
                <w:ilvl w:val="0"/>
                <w:numId w:val="25"/>
              </w:numPr>
              <w:tabs>
                <w:tab w:val="left" w:pos="0"/>
                <w:tab w:val="left" w:pos="2880"/>
              </w:tabs>
              <w:rPr>
                <w:rFonts w:asciiTheme="minorHAnsi" w:eastAsia="Calibri" w:hAnsiTheme="minorHAnsi" w:cstheme="minorHAnsi"/>
                <w:color w:val="000000" w:themeColor="text1"/>
              </w:rPr>
            </w:pPr>
            <w:r w:rsidRPr="00C64EEF">
              <w:rPr>
                <w:rFonts w:asciiTheme="minorHAnsi" w:eastAsia="Calibri" w:hAnsiTheme="minorHAnsi" w:cstheme="minorHAnsi"/>
                <w:color w:val="000000" w:themeColor="text1"/>
              </w:rPr>
              <w:t>Develop a detailed, data-driven analysis of stakeholder needs and pain points</w:t>
            </w:r>
            <w:r w:rsidR="252A26BD" w:rsidRPr="00C64EEF">
              <w:rPr>
                <w:rFonts w:asciiTheme="minorHAnsi" w:eastAsia="Calibri" w:hAnsiTheme="minorHAnsi" w:cstheme="minorHAnsi"/>
                <w:color w:val="000000" w:themeColor="text1"/>
              </w:rPr>
              <w:t xml:space="preserve"> by end of Q</w:t>
            </w:r>
            <w:r w:rsidR="00B70E65">
              <w:rPr>
                <w:rFonts w:asciiTheme="minorHAnsi" w:eastAsia="Calibri" w:hAnsiTheme="minorHAnsi" w:cstheme="minorHAnsi"/>
                <w:color w:val="000000" w:themeColor="text1"/>
              </w:rPr>
              <w:t>4</w:t>
            </w:r>
            <w:r w:rsidR="252A26BD" w:rsidRPr="00C64EEF">
              <w:rPr>
                <w:rFonts w:asciiTheme="minorHAnsi" w:eastAsia="Calibri" w:hAnsiTheme="minorHAnsi" w:cstheme="minorHAnsi"/>
                <w:color w:val="000000" w:themeColor="text1"/>
              </w:rPr>
              <w:t xml:space="preserve"> FY25.</w:t>
            </w:r>
          </w:p>
          <w:p w14:paraId="766AD2AE" w14:textId="421AD799" w:rsidR="30FAE352" w:rsidRPr="00C64EEF" w:rsidRDefault="6BB38EA7" w:rsidP="00413BF9">
            <w:pPr>
              <w:pStyle w:val="ListParagraph"/>
              <w:numPr>
                <w:ilvl w:val="0"/>
                <w:numId w:val="25"/>
              </w:numPr>
              <w:tabs>
                <w:tab w:val="left" w:pos="0"/>
                <w:tab w:val="left" w:pos="2880"/>
              </w:tabs>
              <w:rPr>
                <w:rFonts w:asciiTheme="minorHAnsi" w:eastAsia="Calibri" w:hAnsiTheme="minorHAnsi" w:cstheme="minorHAnsi"/>
                <w:color w:val="000000" w:themeColor="text1"/>
              </w:rPr>
            </w:pPr>
            <w:r w:rsidRPr="00C64EEF">
              <w:rPr>
                <w:rFonts w:asciiTheme="minorHAnsi" w:eastAsia="Calibri" w:hAnsiTheme="minorHAnsi" w:cstheme="minorHAnsi"/>
                <w:color w:val="000000" w:themeColor="text1"/>
              </w:rPr>
              <w:t>Establish a thorough</w:t>
            </w:r>
            <w:r w:rsidR="5C617283" w:rsidRPr="00C64EEF">
              <w:rPr>
                <w:rFonts w:asciiTheme="minorHAnsi" w:eastAsia="Calibri" w:hAnsiTheme="minorHAnsi" w:cstheme="minorHAnsi"/>
                <w:color w:val="000000" w:themeColor="text1"/>
              </w:rPr>
              <w:t>, documented,</w:t>
            </w:r>
            <w:r w:rsidRPr="00C64EEF">
              <w:rPr>
                <w:rFonts w:asciiTheme="minorHAnsi" w:eastAsia="Calibri" w:hAnsiTheme="minorHAnsi" w:cstheme="minorHAnsi"/>
                <w:color w:val="000000" w:themeColor="text1"/>
              </w:rPr>
              <w:t xml:space="preserve"> understanding of stakeholder expectations, including specific requirements and constraints</w:t>
            </w:r>
            <w:r w:rsidR="644E066A" w:rsidRPr="00C64EEF">
              <w:rPr>
                <w:rFonts w:asciiTheme="minorHAnsi" w:eastAsia="Calibri" w:hAnsiTheme="minorHAnsi" w:cstheme="minorHAnsi"/>
                <w:color w:val="000000" w:themeColor="text1"/>
              </w:rPr>
              <w:t xml:space="preserve"> by the end of Q</w:t>
            </w:r>
            <w:r w:rsidR="00B70E65">
              <w:rPr>
                <w:rFonts w:asciiTheme="minorHAnsi" w:eastAsia="Calibri" w:hAnsiTheme="minorHAnsi" w:cstheme="minorHAnsi"/>
                <w:color w:val="000000" w:themeColor="text1"/>
              </w:rPr>
              <w:t>4</w:t>
            </w:r>
            <w:r w:rsidR="644E066A" w:rsidRPr="00C64EEF">
              <w:rPr>
                <w:rFonts w:asciiTheme="minorHAnsi" w:eastAsia="Calibri" w:hAnsiTheme="minorHAnsi" w:cstheme="minorHAnsi"/>
                <w:color w:val="000000" w:themeColor="text1"/>
              </w:rPr>
              <w:t xml:space="preserve"> FY25.</w:t>
            </w:r>
          </w:p>
          <w:p w14:paraId="3ACBB19A" w14:textId="77777777" w:rsidR="00413BF9" w:rsidRDefault="00413BF9" w:rsidP="030BAE18">
            <w:pPr>
              <w:tabs>
                <w:tab w:val="left" w:pos="720"/>
              </w:tabs>
              <w:rPr>
                <w:rFonts w:asciiTheme="minorHAnsi" w:eastAsia="Calibri" w:hAnsiTheme="minorHAnsi" w:cstheme="minorHAnsi"/>
                <w:b/>
                <w:bCs/>
                <w:color w:val="000000" w:themeColor="text1"/>
              </w:rPr>
            </w:pPr>
          </w:p>
          <w:p w14:paraId="66B9054C" w14:textId="6C3A7758" w:rsidR="30FAE352" w:rsidRPr="00C64EEF" w:rsidRDefault="1ED7CCF0" w:rsidP="030BAE18">
            <w:pPr>
              <w:tabs>
                <w:tab w:val="left" w:pos="720"/>
              </w:tabs>
              <w:rPr>
                <w:rFonts w:asciiTheme="minorHAnsi" w:eastAsia="Calibri" w:hAnsiTheme="minorHAnsi" w:cstheme="minorHAnsi"/>
                <w:b/>
                <w:bCs/>
                <w:color w:val="000000" w:themeColor="text1"/>
              </w:rPr>
            </w:pPr>
            <w:r w:rsidRPr="00C64EEF">
              <w:rPr>
                <w:rFonts w:asciiTheme="minorHAnsi" w:eastAsia="Calibri" w:hAnsiTheme="minorHAnsi" w:cstheme="minorHAnsi"/>
                <w:b/>
                <w:bCs/>
                <w:color w:val="000000" w:themeColor="text1"/>
              </w:rPr>
              <w:t>Design and develop innovative solutions to address specific stakeholder challenges.</w:t>
            </w:r>
          </w:p>
          <w:p w14:paraId="3C8C70F4" w14:textId="0609123C" w:rsidR="30FAE352" w:rsidRPr="00413BF9" w:rsidRDefault="006A745C" w:rsidP="00413BF9">
            <w:pPr>
              <w:pStyle w:val="ListParagraph"/>
              <w:numPr>
                <w:ilvl w:val="0"/>
                <w:numId w:val="23"/>
              </w:numPr>
              <w:tabs>
                <w:tab w:val="left" w:pos="0"/>
                <w:tab w:val="left" w:pos="2880"/>
              </w:tabs>
              <w:rPr>
                <w:rFonts w:asciiTheme="minorHAnsi" w:eastAsia="Calibri" w:hAnsiTheme="minorHAnsi" w:cstheme="minorHAnsi"/>
                <w:color w:val="000000" w:themeColor="text1"/>
              </w:rPr>
            </w:pPr>
            <w:r w:rsidRPr="00413BF9">
              <w:rPr>
                <w:rFonts w:asciiTheme="minorHAnsi" w:eastAsia="Calibri" w:hAnsiTheme="minorHAnsi" w:cstheme="minorHAnsi"/>
                <w:color w:val="000000" w:themeColor="text1"/>
              </w:rPr>
              <w:t>Spearhead the d</w:t>
            </w:r>
            <w:r w:rsidR="7D739D2F" w:rsidRPr="00413BF9">
              <w:rPr>
                <w:rFonts w:asciiTheme="minorHAnsi" w:eastAsia="Calibri" w:hAnsiTheme="minorHAnsi" w:cstheme="minorHAnsi"/>
                <w:color w:val="000000" w:themeColor="text1"/>
              </w:rPr>
              <w:t>evelop</w:t>
            </w:r>
            <w:r w:rsidRPr="00413BF9">
              <w:rPr>
                <w:rFonts w:asciiTheme="minorHAnsi" w:eastAsia="Calibri" w:hAnsiTheme="minorHAnsi" w:cstheme="minorHAnsi"/>
                <w:color w:val="000000" w:themeColor="text1"/>
              </w:rPr>
              <w:t>ment of four (4)</w:t>
            </w:r>
            <w:r w:rsidR="7D739D2F" w:rsidRPr="00413BF9">
              <w:rPr>
                <w:rFonts w:asciiTheme="minorHAnsi" w:eastAsia="Calibri" w:hAnsiTheme="minorHAnsi" w:cstheme="minorHAnsi"/>
                <w:color w:val="000000" w:themeColor="text1"/>
              </w:rPr>
              <w:t xml:space="preserve"> innovative solutions to address specific stakeholder challenges </w:t>
            </w:r>
            <w:r w:rsidR="051531E7" w:rsidRPr="00413BF9">
              <w:rPr>
                <w:rFonts w:asciiTheme="minorHAnsi" w:eastAsia="Calibri" w:hAnsiTheme="minorHAnsi" w:cstheme="minorHAnsi"/>
                <w:color w:val="000000" w:themeColor="text1"/>
              </w:rPr>
              <w:t>by the end of FY25</w:t>
            </w:r>
            <w:r w:rsidR="002415B9" w:rsidRPr="00413BF9">
              <w:rPr>
                <w:rFonts w:asciiTheme="minorHAnsi" w:eastAsia="Calibri" w:hAnsiTheme="minorHAnsi" w:cstheme="minorHAnsi"/>
                <w:color w:val="000000" w:themeColor="text1"/>
              </w:rPr>
              <w:t>.</w:t>
            </w:r>
          </w:p>
          <w:p w14:paraId="26A19F4B" w14:textId="5CCF1AB3" w:rsidR="30FAE352" w:rsidRPr="00413BF9" w:rsidRDefault="7D739D2F" w:rsidP="00413BF9">
            <w:pPr>
              <w:pStyle w:val="ListParagraph"/>
              <w:numPr>
                <w:ilvl w:val="0"/>
                <w:numId w:val="23"/>
              </w:numPr>
              <w:tabs>
                <w:tab w:val="left" w:pos="0"/>
                <w:tab w:val="left" w:pos="2880"/>
              </w:tabs>
              <w:rPr>
                <w:rFonts w:asciiTheme="minorHAnsi" w:eastAsia="Calibri" w:hAnsiTheme="minorHAnsi" w:cstheme="minorHAnsi"/>
                <w:color w:val="000000" w:themeColor="text1"/>
              </w:rPr>
            </w:pPr>
            <w:r w:rsidRPr="00413BF9">
              <w:rPr>
                <w:rFonts w:asciiTheme="minorHAnsi" w:eastAsia="Calibri" w:hAnsiTheme="minorHAnsi" w:cstheme="minorHAnsi"/>
                <w:color w:val="000000" w:themeColor="text1"/>
              </w:rPr>
              <w:t>Successfully integrate capabilities into existing systems and processes, resulting in significant</w:t>
            </w:r>
            <w:r w:rsidR="58052FCF" w:rsidRPr="00413BF9">
              <w:rPr>
                <w:rFonts w:asciiTheme="minorHAnsi" w:eastAsia="Calibri" w:hAnsiTheme="minorHAnsi" w:cstheme="minorHAnsi"/>
                <w:color w:val="000000" w:themeColor="text1"/>
              </w:rPr>
              <w:t>, measurable</w:t>
            </w:r>
            <w:r w:rsidR="4944B587" w:rsidRPr="00413BF9">
              <w:rPr>
                <w:rFonts w:asciiTheme="minorHAnsi" w:eastAsia="Calibri" w:hAnsiTheme="minorHAnsi" w:cstheme="minorHAnsi"/>
                <w:color w:val="000000" w:themeColor="text1"/>
              </w:rPr>
              <w:t>, and documented</w:t>
            </w:r>
            <w:r w:rsidRPr="00413BF9">
              <w:rPr>
                <w:rFonts w:asciiTheme="minorHAnsi" w:eastAsia="Calibri" w:hAnsiTheme="minorHAnsi" w:cstheme="minorHAnsi"/>
                <w:color w:val="000000" w:themeColor="text1"/>
              </w:rPr>
              <w:t xml:space="preserve"> </w:t>
            </w:r>
            <w:r w:rsidR="16A9E97A" w:rsidRPr="00413BF9">
              <w:rPr>
                <w:rFonts w:asciiTheme="minorHAnsi" w:eastAsia="Calibri" w:hAnsiTheme="minorHAnsi" w:cstheme="minorHAnsi"/>
                <w:color w:val="000000" w:themeColor="text1"/>
              </w:rPr>
              <w:t>mission</w:t>
            </w:r>
            <w:r w:rsidRPr="00413BF9">
              <w:rPr>
                <w:rFonts w:asciiTheme="minorHAnsi" w:eastAsia="Calibri" w:hAnsiTheme="minorHAnsi" w:cstheme="minorHAnsi"/>
                <w:color w:val="000000" w:themeColor="text1"/>
              </w:rPr>
              <w:t xml:space="preserve"> value</w:t>
            </w:r>
            <w:r w:rsidR="5B3D8627" w:rsidRPr="00413BF9">
              <w:rPr>
                <w:rFonts w:asciiTheme="minorHAnsi" w:eastAsia="Calibri" w:hAnsiTheme="minorHAnsi" w:cstheme="minorHAnsi"/>
                <w:color w:val="000000" w:themeColor="text1"/>
              </w:rPr>
              <w:t>.</w:t>
            </w:r>
          </w:p>
          <w:p w14:paraId="7D4D2912" w14:textId="12FF6604" w:rsidR="30FAE352" w:rsidRPr="00E123AE" w:rsidRDefault="7D739D2F" w:rsidP="030BAE18">
            <w:pPr>
              <w:pStyle w:val="ListParagraph"/>
              <w:numPr>
                <w:ilvl w:val="0"/>
                <w:numId w:val="23"/>
              </w:numPr>
              <w:tabs>
                <w:tab w:val="left" w:pos="0"/>
                <w:tab w:val="left" w:pos="2880"/>
              </w:tabs>
              <w:rPr>
                <w:rFonts w:asciiTheme="minorHAnsi" w:eastAsia="Calibri" w:hAnsiTheme="minorHAnsi" w:cstheme="minorHAnsi"/>
                <w:color w:val="000000" w:themeColor="text1"/>
              </w:rPr>
            </w:pPr>
            <w:r w:rsidRPr="00413BF9">
              <w:rPr>
                <w:rFonts w:asciiTheme="minorHAnsi" w:eastAsia="Calibri" w:hAnsiTheme="minorHAnsi" w:cstheme="minorHAnsi"/>
                <w:color w:val="000000" w:themeColor="text1"/>
              </w:rPr>
              <w:t>Establish a deep understanding of emerging technologies and best practices, including ability to apply them to complex problems</w:t>
            </w:r>
            <w:r w:rsidR="002415B9" w:rsidRPr="00413BF9">
              <w:rPr>
                <w:rFonts w:asciiTheme="minorHAnsi" w:eastAsia="Calibri" w:hAnsiTheme="minorHAnsi" w:cstheme="minorHAnsi"/>
                <w:color w:val="000000" w:themeColor="text1"/>
              </w:rPr>
              <w:t>.</w:t>
            </w:r>
          </w:p>
        </w:tc>
      </w:tr>
    </w:tbl>
    <w:p w14:paraId="43ECCBB1" w14:textId="77777777" w:rsidR="008F1CCD" w:rsidRDefault="008F1CCD" w:rsidP="00E123AE">
      <w:pPr>
        <w:spacing w:after="160" w:line="257" w:lineRule="auto"/>
        <w:rPr>
          <w:rFonts w:asciiTheme="minorHAnsi" w:eastAsia="Aptos" w:hAnsiTheme="minorHAnsi" w:cstheme="minorHAnsi"/>
        </w:rPr>
      </w:pPr>
    </w:p>
    <w:tbl>
      <w:tblPr>
        <w:tblStyle w:val="TableGrid"/>
        <w:tblW w:w="0" w:type="auto"/>
        <w:tblLayout w:type="fixed"/>
        <w:tblLook w:val="04A0" w:firstRow="1" w:lastRow="0" w:firstColumn="1" w:lastColumn="0" w:noHBand="0" w:noVBand="1"/>
      </w:tblPr>
      <w:tblGrid>
        <w:gridCol w:w="6662"/>
        <w:gridCol w:w="6298"/>
      </w:tblGrid>
      <w:tr w:rsidR="00D543BA" w:rsidRPr="00C64EEF" w14:paraId="663BA9F5" w14:textId="77777777" w:rsidTr="00F16DEA">
        <w:trPr>
          <w:trHeight w:val="300"/>
        </w:trPr>
        <w:tc>
          <w:tcPr>
            <w:tcW w:w="12960"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tcPr>
          <w:p w14:paraId="089C10C2" w14:textId="77777777" w:rsidR="00D543BA" w:rsidRPr="00C64EEF" w:rsidRDefault="00D543BA" w:rsidP="00F16DEA">
            <w:pPr>
              <w:rPr>
                <w:rFonts w:asciiTheme="minorHAnsi" w:hAnsiTheme="minorHAnsi" w:cstheme="minorHAnsi"/>
                <w:b/>
                <w:bCs/>
                <w:color w:val="FFFFFF" w:themeColor="background1"/>
              </w:rPr>
            </w:pPr>
            <w:r>
              <w:rPr>
                <w:rFonts w:asciiTheme="minorHAnsi" w:hAnsiTheme="minorHAnsi" w:cstheme="minorHAnsi"/>
                <w:b/>
                <w:bCs/>
                <w:color w:val="FFFFFF" w:themeColor="background1"/>
              </w:rPr>
              <w:t>Individual</w:t>
            </w:r>
            <w:r w:rsidRPr="00C64EEF">
              <w:rPr>
                <w:rFonts w:asciiTheme="minorHAnsi" w:hAnsiTheme="minorHAnsi" w:cstheme="minorHAnsi"/>
                <w:b/>
                <w:bCs/>
                <w:color w:val="FFFFFF" w:themeColor="background1"/>
              </w:rPr>
              <w:t xml:space="preserve"> Goal</w:t>
            </w:r>
            <w:r>
              <w:rPr>
                <w:rFonts w:asciiTheme="minorHAnsi" w:hAnsiTheme="minorHAnsi" w:cstheme="minorHAnsi"/>
                <w:b/>
                <w:bCs/>
                <w:color w:val="FFFFFF" w:themeColor="background1"/>
              </w:rPr>
              <w:t xml:space="preserve"> (40%) – Helen Hauer</w:t>
            </w:r>
          </w:p>
        </w:tc>
      </w:tr>
      <w:tr w:rsidR="00D543BA" w:rsidRPr="00C64EEF" w14:paraId="40CEDE42" w14:textId="77777777" w:rsidTr="00F16DEA">
        <w:trPr>
          <w:trHeight w:val="300"/>
        </w:trPr>
        <w:tc>
          <w:tcPr>
            <w:tcW w:w="1296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9F400C9" w14:textId="77777777" w:rsidR="00D543BA" w:rsidRPr="00C64EEF" w:rsidRDefault="00D543BA" w:rsidP="00F16DEA">
            <w:pPr>
              <w:rPr>
                <w:rFonts w:asciiTheme="minorHAnsi" w:eastAsia="Aptos" w:hAnsiTheme="minorHAnsi" w:cstheme="minorHAnsi"/>
              </w:rPr>
            </w:pPr>
            <w:r w:rsidRPr="00FC3BF0">
              <w:rPr>
                <w:rFonts w:asciiTheme="minorHAnsi" w:eastAsia="Aptos" w:hAnsiTheme="minorHAnsi" w:cstheme="minorHAnsi"/>
                <w:color w:val="1D1C1D"/>
              </w:rPr>
              <w:t>Improve data access and useability for Threat Hunting users and enhance the overall quality and governance of Threat Hunting data through strategic initiatives and collaborative efforts.</w:t>
            </w:r>
            <w:r>
              <w:rPr>
                <w:rFonts w:asciiTheme="minorHAnsi" w:eastAsia="Aptos" w:hAnsiTheme="minorHAnsi" w:cstheme="minorHAnsi"/>
                <w:color w:val="1D1C1D"/>
              </w:rPr>
              <w:t xml:space="preserve"> Demonstrate the viability and effectiveness of migrating Threat Hunting </w:t>
            </w:r>
            <w:r>
              <w:rPr>
                <w:rFonts w:asciiTheme="minorHAnsi" w:eastAsia="Aptos" w:hAnsiTheme="minorHAnsi" w:cstheme="minorHAnsi"/>
                <w:color w:val="1D1C1D"/>
              </w:rPr>
              <w:lastRenderedPageBreak/>
              <w:t xml:space="preserve">data into a common standard. </w:t>
            </w:r>
            <w:r w:rsidRPr="00D526B3">
              <w:rPr>
                <w:rFonts w:asciiTheme="minorHAnsi" w:eastAsia="Aptos" w:hAnsiTheme="minorHAnsi" w:cstheme="minorHAnsi"/>
                <w:color w:val="1D1C1D"/>
              </w:rPr>
              <w:t>Develop a data pipeline to process, store, and analyze Threat Hunting data.</w:t>
            </w:r>
            <w:r>
              <w:rPr>
                <w:rFonts w:asciiTheme="minorHAnsi" w:eastAsia="Aptos" w:hAnsiTheme="minorHAnsi" w:cstheme="minorHAnsi"/>
                <w:color w:val="1D1C1D"/>
              </w:rPr>
              <w:t xml:space="preserve"> </w:t>
            </w:r>
            <w:r w:rsidRPr="001D6326">
              <w:rPr>
                <w:rFonts w:asciiTheme="minorHAnsi" w:eastAsia="Aptos" w:hAnsiTheme="minorHAnsi" w:cstheme="minorHAnsi"/>
                <w:color w:val="1D1C1D"/>
              </w:rPr>
              <w:t>Implement an overall data governance program to manage all Threat Hunting data.</w:t>
            </w:r>
            <w:r>
              <w:rPr>
                <w:rFonts w:asciiTheme="minorHAnsi" w:eastAsia="Aptos" w:hAnsiTheme="minorHAnsi" w:cstheme="minorHAnsi"/>
                <w:color w:val="1D1C1D"/>
              </w:rPr>
              <w:t xml:space="preserve"> </w:t>
            </w:r>
          </w:p>
        </w:tc>
      </w:tr>
      <w:tr w:rsidR="00D543BA" w:rsidRPr="00C64EEF" w14:paraId="2724BFEB" w14:textId="77777777" w:rsidTr="00F16DEA">
        <w:trPr>
          <w:trHeight w:val="300"/>
        </w:trPr>
        <w:tc>
          <w:tcPr>
            <w:tcW w:w="6662" w:type="dxa"/>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tcPr>
          <w:p w14:paraId="5B316F81" w14:textId="77777777" w:rsidR="00D543BA" w:rsidRPr="00C64EEF" w:rsidRDefault="00D543BA" w:rsidP="00F16DEA">
            <w:pPr>
              <w:rPr>
                <w:rFonts w:asciiTheme="minorHAnsi" w:hAnsiTheme="minorHAnsi" w:cstheme="minorHAnsi"/>
              </w:rPr>
            </w:pPr>
            <w:r w:rsidRPr="00C64EEF">
              <w:rPr>
                <w:rFonts w:asciiTheme="minorHAnsi" w:hAnsiTheme="minorHAnsi" w:cstheme="minorHAnsi"/>
                <w:b/>
                <w:bCs/>
                <w:color w:val="FFFFFF" w:themeColor="background1"/>
              </w:rPr>
              <w:lastRenderedPageBreak/>
              <w:t>Achieved Expectations</w:t>
            </w:r>
          </w:p>
        </w:tc>
        <w:tc>
          <w:tcPr>
            <w:tcW w:w="6298" w:type="dxa"/>
            <w:tcBorders>
              <w:top w:val="nil"/>
              <w:left w:val="single" w:sz="8" w:space="0" w:color="auto"/>
              <w:bottom w:val="single" w:sz="8" w:space="0" w:color="auto"/>
              <w:right w:val="single" w:sz="8" w:space="0" w:color="auto"/>
            </w:tcBorders>
            <w:shd w:val="clear" w:color="auto" w:fill="4472C4" w:themeFill="accent1"/>
            <w:tcMar>
              <w:left w:w="108" w:type="dxa"/>
              <w:right w:w="108" w:type="dxa"/>
            </w:tcMar>
          </w:tcPr>
          <w:p w14:paraId="128F866D" w14:textId="77777777" w:rsidR="00D543BA" w:rsidRPr="00C64EEF" w:rsidRDefault="00D543BA" w:rsidP="00F16DEA">
            <w:pPr>
              <w:rPr>
                <w:rFonts w:asciiTheme="minorHAnsi" w:hAnsiTheme="minorHAnsi" w:cstheme="minorHAnsi"/>
              </w:rPr>
            </w:pPr>
            <w:r w:rsidRPr="00C64EEF">
              <w:rPr>
                <w:rFonts w:asciiTheme="minorHAnsi" w:hAnsiTheme="minorHAnsi" w:cstheme="minorHAnsi"/>
                <w:b/>
                <w:bCs/>
                <w:color w:val="FFFFFF" w:themeColor="background1"/>
              </w:rPr>
              <w:t>Achieved Excellence</w:t>
            </w:r>
          </w:p>
        </w:tc>
      </w:tr>
      <w:tr w:rsidR="00D543BA" w:rsidRPr="00C64EEF" w14:paraId="4896851B" w14:textId="77777777" w:rsidTr="00F16DEA">
        <w:trPr>
          <w:trHeight w:val="300"/>
        </w:trPr>
        <w:tc>
          <w:tcPr>
            <w:tcW w:w="6662" w:type="dxa"/>
            <w:tcBorders>
              <w:top w:val="single" w:sz="8" w:space="0" w:color="auto"/>
              <w:left w:val="single" w:sz="8" w:space="0" w:color="auto"/>
              <w:bottom w:val="single" w:sz="8" w:space="0" w:color="auto"/>
              <w:right w:val="single" w:sz="8" w:space="0" w:color="auto"/>
            </w:tcBorders>
            <w:tcMar>
              <w:left w:w="108" w:type="dxa"/>
              <w:right w:w="108" w:type="dxa"/>
            </w:tcMar>
          </w:tcPr>
          <w:p w14:paraId="47E35650" w14:textId="77777777" w:rsidR="00D543BA" w:rsidRPr="00C64EEF" w:rsidRDefault="00D543BA" w:rsidP="00F16DEA">
            <w:pPr>
              <w:tabs>
                <w:tab w:val="left" w:pos="720"/>
              </w:tabs>
              <w:rPr>
                <w:rFonts w:asciiTheme="minorHAnsi" w:eastAsia="Calibri" w:hAnsiTheme="minorHAnsi" w:cstheme="minorHAnsi"/>
                <w:b/>
                <w:bCs/>
                <w:color w:val="000000" w:themeColor="text1"/>
              </w:rPr>
            </w:pPr>
            <w:r w:rsidRPr="00B4654D">
              <w:rPr>
                <w:rFonts w:asciiTheme="minorHAnsi" w:eastAsia="Calibri" w:hAnsiTheme="minorHAnsi" w:cstheme="minorHAnsi"/>
                <w:b/>
                <w:bCs/>
                <w:color w:val="000000" w:themeColor="text1"/>
              </w:rPr>
              <w:t>Demonstrate the viability and effectiveness of migrating Threat Hunting data into a common standard</w:t>
            </w:r>
            <w:r w:rsidRPr="00C64EEF">
              <w:rPr>
                <w:rFonts w:asciiTheme="minorHAnsi" w:eastAsia="Calibri" w:hAnsiTheme="minorHAnsi" w:cstheme="minorHAnsi"/>
                <w:b/>
                <w:bCs/>
                <w:color w:val="000000" w:themeColor="text1"/>
              </w:rPr>
              <w:t>.</w:t>
            </w:r>
          </w:p>
          <w:p w14:paraId="777320E3" w14:textId="77777777" w:rsidR="00D543BA" w:rsidRPr="00681FD1" w:rsidRDefault="00D543BA" w:rsidP="00F16DEA">
            <w:pPr>
              <w:pStyle w:val="ListParagraph"/>
              <w:numPr>
                <w:ilvl w:val="0"/>
                <w:numId w:val="4"/>
              </w:numPr>
              <w:tabs>
                <w:tab w:val="left" w:pos="1440"/>
              </w:tabs>
              <w:rPr>
                <w:rFonts w:asciiTheme="minorHAnsi" w:eastAsia="Calibri" w:hAnsiTheme="minorHAnsi" w:cstheme="minorHAnsi"/>
                <w:color w:val="000000" w:themeColor="text1"/>
              </w:rPr>
            </w:pPr>
            <w:r w:rsidRPr="00681FD1">
              <w:rPr>
                <w:rFonts w:asciiTheme="minorHAnsi" w:eastAsia="Calibri" w:hAnsiTheme="minorHAnsi" w:cstheme="minorHAnsi"/>
                <w:color w:val="000000" w:themeColor="text1"/>
              </w:rPr>
              <w:t>Identify at least one analytic, query, or set of queries to assess using</w:t>
            </w:r>
            <w:r>
              <w:rPr>
                <w:rFonts w:asciiTheme="minorHAnsi" w:eastAsia="Calibri" w:hAnsiTheme="minorHAnsi" w:cstheme="minorHAnsi"/>
                <w:color w:val="000000" w:themeColor="text1"/>
              </w:rPr>
              <w:t xml:space="preserve"> Open Cybersecurity Schema Framework</w:t>
            </w:r>
            <w:r w:rsidRPr="00681FD1">
              <w:rPr>
                <w:rFonts w:asciiTheme="minorHAnsi" w:eastAsia="Calibri" w:hAnsiTheme="minorHAnsi" w:cstheme="minorHAnsi"/>
                <w:color w:val="000000" w:themeColor="text1"/>
              </w:rPr>
              <w:t xml:space="preserve"> </w:t>
            </w:r>
            <w:r>
              <w:rPr>
                <w:rFonts w:asciiTheme="minorHAnsi" w:eastAsia="Calibri" w:hAnsiTheme="minorHAnsi" w:cstheme="minorHAnsi"/>
                <w:color w:val="000000" w:themeColor="text1"/>
              </w:rPr>
              <w:t>(</w:t>
            </w:r>
            <w:r w:rsidRPr="00681FD1">
              <w:rPr>
                <w:rFonts w:asciiTheme="minorHAnsi" w:eastAsia="Calibri" w:hAnsiTheme="minorHAnsi" w:cstheme="minorHAnsi"/>
                <w:color w:val="000000" w:themeColor="text1"/>
              </w:rPr>
              <w:t>OCSF</w:t>
            </w:r>
            <w:r>
              <w:rPr>
                <w:rFonts w:asciiTheme="minorHAnsi" w:eastAsia="Calibri" w:hAnsiTheme="minorHAnsi" w:cstheme="minorHAnsi"/>
                <w:color w:val="000000" w:themeColor="text1"/>
              </w:rPr>
              <w:t>)</w:t>
            </w:r>
            <w:r w:rsidRPr="00681FD1">
              <w:rPr>
                <w:rFonts w:asciiTheme="minorHAnsi" w:eastAsia="Calibri" w:hAnsiTheme="minorHAnsi" w:cstheme="minorHAnsi"/>
                <w:color w:val="000000" w:themeColor="text1"/>
              </w:rPr>
              <w:t>-mapped data.</w:t>
            </w:r>
          </w:p>
          <w:p w14:paraId="16C19EE7" w14:textId="77777777" w:rsidR="00D543BA" w:rsidRDefault="00D543BA" w:rsidP="00F16DEA">
            <w:pPr>
              <w:pStyle w:val="ListParagraph"/>
              <w:numPr>
                <w:ilvl w:val="0"/>
                <w:numId w:val="4"/>
              </w:numPr>
              <w:tabs>
                <w:tab w:val="left" w:pos="1440"/>
              </w:tabs>
              <w:rPr>
                <w:rFonts w:asciiTheme="minorHAnsi" w:eastAsia="Calibri" w:hAnsiTheme="minorHAnsi" w:cstheme="minorHAnsi"/>
                <w:color w:val="000000" w:themeColor="text1"/>
              </w:rPr>
            </w:pPr>
            <w:r w:rsidRPr="00681FD1">
              <w:rPr>
                <w:rFonts w:asciiTheme="minorHAnsi" w:eastAsia="Calibri" w:hAnsiTheme="minorHAnsi" w:cstheme="minorHAnsi"/>
                <w:color w:val="000000" w:themeColor="text1"/>
              </w:rPr>
              <w:t xml:space="preserve">Transform an appropriate data set accessed by the analytic, query, or set of queries to OCSF to create a sample </w:t>
            </w:r>
            <w:r>
              <w:rPr>
                <w:rFonts w:asciiTheme="minorHAnsi" w:eastAsia="Calibri" w:hAnsiTheme="minorHAnsi" w:cstheme="minorHAnsi"/>
                <w:color w:val="000000" w:themeColor="text1"/>
              </w:rPr>
              <w:t xml:space="preserve">standardized </w:t>
            </w:r>
            <w:r w:rsidRPr="00681FD1">
              <w:rPr>
                <w:rFonts w:asciiTheme="minorHAnsi" w:eastAsia="Calibri" w:hAnsiTheme="minorHAnsi" w:cstheme="minorHAnsi"/>
                <w:color w:val="000000" w:themeColor="text1"/>
              </w:rPr>
              <w:t>data set.</w:t>
            </w:r>
          </w:p>
          <w:p w14:paraId="1CF9AFE7" w14:textId="77777777" w:rsidR="00D543BA" w:rsidRDefault="00D543BA" w:rsidP="00F16DEA">
            <w:pPr>
              <w:pStyle w:val="ListParagraph"/>
              <w:numPr>
                <w:ilvl w:val="0"/>
                <w:numId w:val="4"/>
              </w:numPr>
              <w:tabs>
                <w:tab w:val="left" w:pos="1440"/>
              </w:tabs>
              <w:rPr>
                <w:rFonts w:asciiTheme="minorHAnsi" w:eastAsia="Calibri" w:hAnsiTheme="minorHAnsi" w:cstheme="minorHAnsi"/>
                <w:color w:val="000000" w:themeColor="text1"/>
              </w:rPr>
            </w:pPr>
            <w:r w:rsidRPr="00323186">
              <w:rPr>
                <w:rFonts w:asciiTheme="minorHAnsi" w:eastAsia="Calibri" w:hAnsiTheme="minorHAnsi" w:cstheme="minorHAnsi"/>
                <w:color w:val="000000" w:themeColor="text1"/>
              </w:rPr>
              <w:t xml:space="preserve">Modify the analytic, query, or set of queries to use the sample </w:t>
            </w:r>
            <w:r>
              <w:rPr>
                <w:rFonts w:asciiTheme="minorHAnsi" w:eastAsia="Calibri" w:hAnsiTheme="minorHAnsi" w:cstheme="minorHAnsi"/>
                <w:color w:val="000000" w:themeColor="text1"/>
              </w:rPr>
              <w:t xml:space="preserve">standardized </w:t>
            </w:r>
            <w:r w:rsidRPr="00323186">
              <w:rPr>
                <w:rFonts w:asciiTheme="minorHAnsi" w:eastAsia="Calibri" w:hAnsiTheme="minorHAnsi" w:cstheme="minorHAnsi"/>
                <w:color w:val="000000" w:themeColor="text1"/>
              </w:rPr>
              <w:t>data set.</w:t>
            </w:r>
          </w:p>
          <w:p w14:paraId="31DDFC4C" w14:textId="45D2E423" w:rsidR="00D543BA" w:rsidRPr="006807F5" w:rsidRDefault="00D543BA" w:rsidP="00F16DEA">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By the end of Q4 FY25, </w:t>
            </w:r>
            <w:ins w:id="1" w:author="Harvey, Alexander" w:date="2025-06-16T14:00:00Z" w16du:dateUtc="2025-06-16T18:00:00Z">
              <w:r w:rsidR="00625B0B">
                <w:rPr>
                  <w:rFonts w:asciiTheme="minorHAnsi" w:eastAsia="Calibri" w:hAnsiTheme="minorHAnsi" w:cstheme="minorHAnsi"/>
                  <w:color w:val="000000" w:themeColor="text1"/>
                </w:rPr>
                <w:t>test</w:t>
              </w:r>
              <w:r w:rsidR="00625B0B" w:rsidRPr="006E4CDF">
                <w:rPr>
                  <w:rFonts w:asciiTheme="minorHAnsi" w:eastAsia="Calibri" w:hAnsiTheme="minorHAnsi" w:cstheme="minorHAnsi"/>
                  <w:color w:val="000000" w:themeColor="text1"/>
                </w:rPr>
                <w:t xml:space="preserve"> </w:t>
              </w:r>
              <w:r w:rsidR="00625B0B" w:rsidRPr="006E4CDF">
                <w:rPr>
                  <w:rFonts w:asciiTheme="minorHAnsi" w:eastAsia="Calibri" w:hAnsiTheme="minorHAnsi" w:cstheme="minorHAnsi"/>
                  <w:color w:val="000000" w:themeColor="text1"/>
                </w:rPr>
                <w:t>at least one</w:t>
              </w:r>
              <w:r w:rsidR="00625B0B">
                <w:rPr>
                  <w:rFonts w:asciiTheme="minorHAnsi" w:eastAsia="Calibri" w:hAnsiTheme="minorHAnsi" w:cstheme="minorHAnsi"/>
                  <w:color w:val="000000" w:themeColor="text1"/>
                </w:rPr>
                <w:t xml:space="preserve"> (1)</w:t>
              </w:r>
              <w:r w:rsidR="00625B0B" w:rsidRPr="006E4CDF">
                <w:rPr>
                  <w:rFonts w:asciiTheme="minorHAnsi" w:eastAsia="Calibri" w:hAnsiTheme="minorHAnsi" w:cstheme="minorHAnsi"/>
                  <w:color w:val="000000" w:themeColor="text1"/>
                </w:rPr>
                <w:t xml:space="preserve"> data transformation </w:t>
              </w:r>
              <w:r w:rsidR="00625B0B">
                <w:rPr>
                  <w:rFonts w:asciiTheme="minorHAnsi" w:eastAsia="Calibri" w:hAnsiTheme="minorHAnsi" w:cstheme="minorHAnsi"/>
                  <w:color w:val="000000" w:themeColor="text1"/>
                </w:rPr>
                <w:t xml:space="preserve">with sample data in a development environment </w:t>
              </w:r>
              <w:r w:rsidR="00625B0B" w:rsidRPr="006E4CDF">
                <w:rPr>
                  <w:rFonts w:asciiTheme="minorHAnsi" w:eastAsia="Calibri" w:hAnsiTheme="minorHAnsi" w:cstheme="minorHAnsi"/>
                  <w:color w:val="000000" w:themeColor="text1"/>
                </w:rPr>
                <w:t>in</w:t>
              </w:r>
              <w:r w:rsidR="00625B0B">
                <w:rPr>
                  <w:rFonts w:asciiTheme="minorHAnsi" w:eastAsia="Calibri" w:hAnsiTheme="minorHAnsi" w:cstheme="minorHAnsi"/>
                  <w:color w:val="000000" w:themeColor="text1"/>
                </w:rPr>
                <w:t xml:space="preserve"> the CISA Data as a Service (CDaaS) Platform</w:t>
              </w:r>
            </w:ins>
            <w:del w:id="2" w:author="Harvey, Alexander" w:date="2025-06-16T13:50:00Z" w16du:dateUtc="2025-06-16T17:50:00Z">
              <w:r w:rsidRPr="006E4CDF" w:rsidDel="008E3F0F">
                <w:rPr>
                  <w:rFonts w:asciiTheme="minorHAnsi" w:eastAsia="Calibri" w:hAnsiTheme="minorHAnsi" w:cstheme="minorHAnsi"/>
                  <w:color w:val="000000" w:themeColor="text1"/>
                </w:rPr>
                <w:delText xml:space="preserve">implement </w:delText>
              </w:r>
            </w:del>
            <w:del w:id="3" w:author="Harvey, Alexander" w:date="2025-06-16T14:00:00Z" w16du:dateUtc="2025-06-16T18:00:00Z">
              <w:r w:rsidRPr="006E4CDF" w:rsidDel="00FF129E">
                <w:rPr>
                  <w:rFonts w:asciiTheme="minorHAnsi" w:eastAsia="Calibri" w:hAnsiTheme="minorHAnsi" w:cstheme="minorHAnsi"/>
                  <w:color w:val="000000" w:themeColor="text1"/>
                </w:rPr>
                <w:delText>at least one</w:delText>
              </w:r>
              <w:r w:rsidDel="00FF129E">
                <w:rPr>
                  <w:rFonts w:asciiTheme="minorHAnsi" w:eastAsia="Calibri" w:hAnsiTheme="minorHAnsi" w:cstheme="minorHAnsi"/>
                  <w:color w:val="000000" w:themeColor="text1"/>
                </w:rPr>
                <w:delText xml:space="preserve"> (1)</w:delText>
              </w:r>
              <w:r w:rsidRPr="006E4CDF" w:rsidDel="00FF129E">
                <w:rPr>
                  <w:rFonts w:asciiTheme="minorHAnsi" w:eastAsia="Calibri" w:hAnsiTheme="minorHAnsi" w:cstheme="minorHAnsi"/>
                  <w:color w:val="000000" w:themeColor="text1"/>
                </w:rPr>
                <w:delText xml:space="preserve"> data transformation in</w:delText>
              </w:r>
              <w:r w:rsidDel="00FF129E">
                <w:rPr>
                  <w:rFonts w:asciiTheme="minorHAnsi" w:eastAsia="Calibri" w:hAnsiTheme="minorHAnsi" w:cstheme="minorHAnsi"/>
                  <w:color w:val="000000" w:themeColor="text1"/>
                </w:rPr>
                <w:delText xml:space="preserve"> the CISA Data as a Service (CDaaS) Platform</w:delText>
              </w:r>
            </w:del>
            <w:r>
              <w:rPr>
                <w:rFonts w:asciiTheme="minorHAnsi" w:eastAsia="Calibri" w:hAnsiTheme="minorHAnsi" w:cstheme="minorHAnsi"/>
                <w:color w:val="000000" w:themeColor="text1"/>
              </w:rPr>
              <w:t>.</w:t>
            </w:r>
          </w:p>
          <w:p w14:paraId="2C24BF1C" w14:textId="77777777" w:rsidR="00D543BA" w:rsidRDefault="00D543BA" w:rsidP="00F16DEA">
            <w:pPr>
              <w:tabs>
                <w:tab w:val="left" w:pos="1440"/>
              </w:tabs>
              <w:rPr>
                <w:rFonts w:asciiTheme="minorHAnsi" w:eastAsia="Calibri" w:hAnsiTheme="minorHAnsi" w:cstheme="minorHAnsi"/>
                <w:color w:val="000000" w:themeColor="text1"/>
              </w:rPr>
            </w:pPr>
          </w:p>
          <w:p w14:paraId="18C4644D" w14:textId="77777777" w:rsidR="00D543BA" w:rsidRDefault="00D543BA" w:rsidP="00F16DEA">
            <w:pPr>
              <w:tabs>
                <w:tab w:val="left" w:pos="1440"/>
              </w:tabs>
              <w:rPr>
                <w:rFonts w:asciiTheme="minorHAnsi" w:eastAsia="Calibri" w:hAnsiTheme="minorHAnsi" w:cstheme="minorHAnsi"/>
                <w:b/>
                <w:bCs/>
                <w:color w:val="000000" w:themeColor="text1"/>
              </w:rPr>
            </w:pPr>
            <w:r w:rsidRPr="000036B9">
              <w:rPr>
                <w:rFonts w:asciiTheme="minorHAnsi" w:eastAsia="Calibri" w:hAnsiTheme="minorHAnsi" w:cstheme="minorHAnsi"/>
                <w:b/>
                <w:bCs/>
                <w:color w:val="000000" w:themeColor="text1"/>
              </w:rPr>
              <w:t xml:space="preserve">Develop a data pipeline to </w:t>
            </w:r>
            <w:r>
              <w:rPr>
                <w:rFonts w:asciiTheme="minorHAnsi" w:eastAsia="Calibri" w:hAnsiTheme="minorHAnsi" w:cstheme="minorHAnsi"/>
                <w:b/>
                <w:bCs/>
                <w:color w:val="000000" w:themeColor="text1"/>
              </w:rPr>
              <w:t>process, store, and analyze</w:t>
            </w:r>
            <w:r w:rsidRPr="000036B9">
              <w:rPr>
                <w:rFonts w:asciiTheme="minorHAnsi" w:eastAsia="Calibri" w:hAnsiTheme="minorHAnsi" w:cstheme="minorHAnsi"/>
                <w:b/>
                <w:bCs/>
                <w:color w:val="000000" w:themeColor="text1"/>
              </w:rPr>
              <w:t xml:space="preserve"> Threat Hunting data.</w:t>
            </w:r>
          </w:p>
          <w:p w14:paraId="41488A41" w14:textId="77777777" w:rsidR="00D543BA" w:rsidRPr="00584BF2" w:rsidRDefault="00D543BA" w:rsidP="00F16DEA">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Directly contribute to the development of a data pipeline within the Threat Hunting and CISA/CSD Enterprise Architecture.</w:t>
            </w:r>
          </w:p>
          <w:p w14:paraId="16ECC6DE" w14:textId="77777777" w:rsidR="00D543BA" w:rsidRPr="003A529F" w:rsidRDefault="00D543BA" w:rsidP="00F16DEA">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Migrate at least one (1) existing Threat Hunting data source to the data pipeline service.</w:t>
            </w:r>
          </w:p>
          <w:p w14:paraId="1495F1AB" w14:textId="77777777" w:rsidR="00D543BA" w:rsidRPr="00AD3DEC" w:rsidRDefault="00D543BA" w:rsidP="00F16DEA">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Standardize at least one (1) existing migrated data source within the data pipeline service to a common data standard.</w:t>
            </w:r>
          </w:p>
          <w:p w14:paraId="5764D761" w14:textId="65FC8BC0" w:rsidR="00D543BA" w:rsidRPr="00505610" w:rsidRDefault="00D543BA" w:rsidP="00F16DEA">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lastRenderedPageBreak/>
              <w:t xml:space="preserve">By the end of Q4 FY25, </w:t>
            </w:r>
            <w:ins w:id="4" w:author="Harvey, Alexander" w:date="2025-06-16T14:02:00Z" w16du:dateUtc="2025-06-16T18:02:00Z">
              <w:r w:rsidR="004A4977">
                <w:rPr>
                  <w:rFonts w:asciiTheme="minorHAnsi" w:eastAsia="Calibri" w:hAnsiTheme="minorHAnsi" w:cstheme="minorHAnsi"/>
                  <w:color w:val="000000" w:themeColor="text1"/>
                </w:rPr>
                <w:t>test</w:t>
              </w:r>
              <w:r w:rsidR="004A4977" w:rsidRPr="006E4CDF">
                <w:rPr>
                  <w:rFonts w:asciiTheme="minorHAnsi" w:eastAsia="Calibri" w:hAnsiTheme="minorHAnsi" w:cstheme="minorHAnsi"/>
                  <w:color w:val="000000" w:themeColor="text1"/>
                </w:rPr>
                <w:t xml:space="preserve"> </w:t>
              </w:r>
              <w:r w:rsidR="004A4977" w:rsidRPr="006E4CDF">
                <w:rPr>
                  <w:rFonts w:asciiTheme="minorHAnsi" w:eastAsia="Calibri" w:hAnsiTheme="minorHAnsi" w:cstheme="minorHAnsi"/>
                  <w:color w:val="000000" w:themeColor="text1"/>
                </w:rPr>
                <w:t>at least one</w:t>
              </w:r>
              <w:r w:rsidR="004A4977">
                <w:rPr>
                  <w:rFonts w:asciiTheme="minorHAnsi" w:eastAsia="Calibri" w:hAnsiTheme="minorHAnsi" w:cstheme="minorHAnsi"/>
                  <w:color w:val="000000" w:themeColor="text1"/>
                </w:rPr>
                <w:t xml:space="preserve"> (1) Use Case within the CDaaS Platform development environment using sample data</w:t>
              </w:r>
            </w:ins>
            <w:del w:id="5" w:author="Harvey, Alexander" w:date="2025-06-16T13:55:00Z" w16du:dateUtc="2025-06-16T17:55:00Z">
              <w:r w:rsidRPr="006E4CDF" w:rsidDel="008746B8">
                <w:rPr>
                  <w:rFonts w:asciiTheme="minorHAnsi" w:eastAsia="Calibri" w:hAnsiTheme="minorHAnsi" w:cstheme="minorHAnsi"/>
                  <w:color w:val="000000" w:themeColor="text1"/>
                </w:rPr>
                <w:delText xml:space="preserve">implement </w:delText>
              </w:r>
            </w:del>
            <w:del w:id="6" w:author="Harvey, Alexander" w:date="2025-06-16T14:02:00Z" w16du:dateUtc="2025-06-16T18:02:00Z">
              <w:r w:rsidRPr="006E4CDF" w:rsidDel="004A4977">
                <w:rPr>
                  <w:rFonts w:asciiTheme="minorHAnsi" w:eastAsia="Calibri" w:hAnsiTheme="minorHAnsi" w:cstheme="minorHAnsi"/>
                  <w:color w:val="000000" w:themeColor="text1"/>
                </w:rPr>
                <w:delText>at least one</w:delText>
              </w:r>
              <w:r w:rsidDel="004A4977">
                <w:rPr>
                  <w:rFonts w:asciiTheme="minorHAnsi" w:eastAsia="Calibri" w:hAnsiTheme="minorHAnsi" w:cstheme="minorHAnsi"/>
                  <w:color w:val="000000" w:themeColor="text1"/>
                </w:rPr>
                <w:delText xml:space="preserve"> (1) Use Case within the CDaaS Platform</w:delText>
              </w:r>
            </w:del>
            <w:r>
              <w:rPr>
                <w:rFonts w:asciiTheme="minorHAnsi" w:eastAsia="Calibri" w:hAnsiTheme="minorHAnsi" w:cstheme="minorHAnsi"/>
                <w:color w:val="000000" w:themeColor="text1"/>
              </w:rPr>
              <w:t>.</w:t>
            </w:r>
          </w:p>
          <w:p w14:paraId="52A78F29" w14:textId="77777777" w:rsidR="00D543BA" w:rsidRDefault="00D543BA" w:rsidP="00F16DEA">
            <w:pPr>
              <w:tabs>
                <w:tab w:val="left" w:pos="1440"/>
              </w:tabs>
              <w:rPr>
                <w:rFonts w:asciiTheme="minorHAnsi" w:eastAsia="Calibri" w:hAnsiTheme="minorHAnsi" w:cstheme="minorHAnsi"/>
                <w:b/>
                <w:bCs/>
                <w:color w:val="000000" w:themeColor="text1"/>
              </w:rPr>
            </w:pPr>
          </w:p>
          <w:p w14:paraId="012BF975" w14:textId="77777777" w:rsidR="00D543BA" w:rsidRDefault="00D543BA" w:rsidP="00F16DEA">
            <w:pPr>
              <w:tabs>
                <w:tab w:val="left" w:pos="1440"/>
              </w:tabs>
              <w:rPr>
                <w:rFonts w:asciiTheme="minorHAnsi" w:eastAsia="Aptos" w:hAnsiTheme="minorHAnsi" w:cstheme="minorHAnsi"/>
                <w:b/>
                <w:bCs/>
                <w:color w:val="1D1C1D"/>
              </w:rPr>
            </w:pPr>
            <w:r w:rsidRPr="00F55561">
              <w:rPr>
                <w:rFonts w:asciiTheme="minorHAnsi" w:eastAsia="Aptos" w:hAnsiTheme="minorHAnsi" w:cstheme="minorHAnsi"/>
                <w:b/>
                <w:bCs/>
                <w:color w:val="1D1C1D"/>
              </w:rPr>
              <w:t>Implement an overall data governance program to manage all Threat Hunting data.</w:t>
            </w:r>
          </w:p>
          <w:p w14:paraId="0F0D9DA7" w14:textId="77777777" w:rsidR="00D543BA" w:rsidRDefault="00D543BA" w:rsidP="00F16DEA">
            <w:pPr>
              <w:pStyle w:val="ListParagraph"/>
              <w:numPr>
                <w:ilvl w:val="0"/>
                <w:numId w:val="27"/>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Directly contribute to the management of all Threat Hunting data into the CSD Data Catalog.</w:t>
            </w:r>
          </w:p>
          <w:p w14:paraId="1865C03A" w14:textId="77777777" w:rsidR="00D543BA" w:rsidRPr="007E03F7" w:rsidRDefault="00D543BA" w:rsidP="00F16DEA">
            <w:pPr>
              <w:pStyle w:val="ListParagraph"/>
              <w:numPr>
                <w:ilvl w:val="0"/>
                <w:numId w:val="27"/>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Catalog at least one (1) Threat Hunting data asset within the CSD Data Catalog.</w:t>
            </w:r>
          </w:p>
          <w:p w14:paraId="128C24A9" w14:textId="77777777" w:rsidR="00D543BA" w:rsidRPr="00505610" w:rsidRDefault="00D543BA" w:rsidP="00F16DEA">
            <w:pPr>
              <w:pStyle w:val="ListParagraph"/>
              <w:numPr>
                <w:ilvl w:val="0"/>
                <w:numId w:val="27"/>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Catalog at least one (1) Threat Hunting data analytic within the CSD Data Catalog.</w:t>
            </w:r>
          </w:p>
        </w:tc>
        <w:tc>
          <w:tcPr>
            <w:tcW w:w="6298" w:type="dxa"/>
            <w:tcBorders>
              <w:top w:val="single" w:sz="8" w:space="0" w:color="auto"/>
              <w:left w:val="single" w:sz="8" w:space="0" w:color="auto"/>
              <w:bottom w:val="single" w:sz="8" w:space="0" w:color="auto"/>
              <w:right w:val="single" w:sz="8" w:space="0" w:color="auto"/>
            </w:tcBorders>
            <w:tcMar>
              <w:left w:w="108" w:type="dxa"/>
              <w:right w:w="108" w:type="dxa"/>
            </w:tcMar>
          </w:tcPr>
          <w:p w14:paraId="25673057" w14:textId="77777777" w:rsidR="00D543BA" w:rsidRPr="00C64EEF" w:rsidRDefault="00D543BA" w:rsidP="00F16DEA">
            <w:pPr>
              <w:tabs>
                <w:tab w:val="left" w:pos="720"/>
              </w:tabs>
              <w:rPr>
                <w:rFonts w:asciiTheme="minorHAnsi" w:eastAsia="Calibri" w:hAnsiTheme="minorHAnsi" w:cstheme="minorHAnsi"/>
                <w:b/>
                <w:bCs/>
                <w:color w:val="000000" w:themeColor="text1"/>
              </w:rPr>
            </w:pPr>
            <w:r w:rsidRPr="00B4654D">
              <w:rPr>
                <w:rFonts w:asciiTheme="minorHAnsi" w:eastAsia="Calibri" w:hAnsiTheme="minorHAnsi" w:cstheme="minorHAnsi"/>
                <w:b/>
                <w:bCs/>
                <w:color w:val="000000" w:themeColor="text1"/>
              </w:rPr>
              <w:lastRenderedPageBreak/>
              <w:t>Demonstrate the viability and effectiveness of migrating Threat Hunting data into a common standard</w:t>
            </w:r>
            <w:r w:rsidRPr="00C64EEF">
              <w:rPr>
                <w:rFonts w:asciiTheme="minorHAnsi" w:eastAsia="Calibri" w:hAnsiTheme="minorHAnsi" w:cstheme="minorHAnsi"/>
                <w:b/>
                <w:bCs/>
                <w:color w:val="000000" w:themeColor="text1"/>
              </w:rPr>
              <w:t>.</w:t>
            </w:r>
          </w:p>
          <w:p w14:paraId="02B639A3" w14:textId="1A8D54EC" w:rsidR="00D543BA" w:rsidRDefault="00517807" w:rsidP="00F16DEA">
            <w:pPr>
              <w:pStyle w:val="ListParagraph"/>
              <w:numPr>
                <w:ilvl w:val="0"/>
                <w:numId w:val="4"/>
              </w:numPr>
              <w:tabs>
                <w:tab w:val="left" w:pos="1440"/>
              </w:tabs>
              <w:rPr>
                <w:rFonts w:asciiTheme="minorHAnsi" w:eastAsia="Calibri" w:hAnsiTheme="minorHAnsi" w:cstheme="minorHAnsi"/>
                <w:color w:val="000000" w:themeColor="text1"/>
              </w:rPr>
            </w:pPr>
            <w:ins w:id="7" w:author="Harvey, Alexander" w:date="2025-06-16T14:13:00Z" w16du:dateUtc="2025-06-16T18:13:00Z">
              <w:r>
                <w:rPr>
                  <w:rFonts w:asciiTheme="minorHAnsi" w:eastAsia="Calibri" w:hAnsiTheme="minorHAnsi" w:cstheme="minorHAnsi"/>
                  <w:color w:val="000000" w:themeColor="text1"/>
                </w:rPr>
                <w:t>Demonstrate an improvement in query performance that makes the sample data set more manageable and searchable</w:t>
              </w:r>
            </w:ins>
            <w:del w:id="8" w:author="Harvey, Alexander" w:date="2025-06-16T14:12:00Z" w16du:dateUtc="2025-06-16T18:12:00Z">
              <w:r w:rsidR="00D543BA" w:rsidDel="002B2BFA">
                <w:rPr>
                  <w:rFonts w:asciiTheme="minorHAnsi" w:eastAsia="Calibri" w:hAnsiTheme="minorHAnsi" w:cstheme="minorHAnsi"/>
                  <w:color w:val="000000" w:themeColor="text1"/>
                </w:rPr>
                <w:delText>Demonstrate a</w:delText>
              </w:r>
            </w:del>
            <w:del w:id="9" w:author="Harvey, Alexander" w:date="2025-06-16T14:10:00Z" w16du:dateUtc="2025-06-16T18:10:00Z">
              <w:r w:rsidR="00D543BA" w:rsidDel="006C5176">
                <w:rPr>
                  <w:rFonts w:asciiTheme="minorHAnsi" w:eastAsia="Calibri" w:hAnsiTheme="minorHAnsi" w:cstheme="minorHAnsi"/>
                  <w:color w:val="000000" w:themeColor="text1"/>
                </w:rPr>
                <w:delText xml:space="preserve"> significant </w:delText>
              </w:r>
            </w:del>
            <w:del w:id="10" w:author="Harvey, Alexander" w:date="2025-06-16T14:12:00Z" w16du:dateUtc="2025-06-16T18:12:00Z">
              <w:r w:rsidR="00D543BA" w:rsidDel="002B2BFA">
                <w:rPr>
                  <w:rFonts w:asciiTheme="minorHAnsi" w:eastAsia="Calibri" w:hAnsiTheme="minorHAnsi" w:cstheme="minorHAnsi"/>
                  <w:color w:val="000000" w:themeColor="text1"/>
                </w:rPr>
                <w:delText xml:space="preserve">improvement in query performance </w:delText>
              </w:r>
            </w:del>
            <w:del w:id="11" w:author="Harvey, Alexander" w:date="2025-06-16T14:10:00Z" w16du:dateUtc="2025-06-16T18:10:00Z">
              <w:r w:rsidR="00D543BA" w:rsidDel="006C5176">
                <w:rPr>
                  <w:rFonts w:asciiTheme="minorHAnsi" w:eastAsia="Calibri" w:hAnsiTheme="minorHAnsi" w:cstheme="minorHAnsi"/>
                  <w:color w:val="000000" w:themeColor="text1"/>
                </w:rPr>
                <w:delText xml:space="preserve">and an overall optimized indexing process </w:delText>
              </w:r>
            </w:del>
            <w:del w:id="12" w:author="Harvey, Alexander" w:date="2025-06-16T14:12:00Z" w16du:dateUtc="2025-06-16T18:12:00Z">
              <w:r w:rsidR="00D543BA" w:rsidDel="002B2BFA">
                <w:rPr>
                  <w:rFonts w:asciiTheme="minorHAnsi" w:eastAsia="Calibri" w:hAnsiTheme="minorHAnsi" w:cstheme="minorHAnsi"/>
                  <w:color w:val="000000" w:themeColor="text1"/>
                </w:rPr>
                <w:delText>that makes the sample data set more manageable and searchable</w:delText>
              </w:r>
            </w:del>
            <w:r w:rsidR="00D543BA" w:rsidRPr="00323186">
              <w:rPr>
                <w:rFonts w:asciiTheme="minorHAnsi" w:eastAsia="Calibri" w:hAnsiTheme="minorHAnsi" w:cstheme="minorHAnsi"/>
                <w:color w:val="000000" w:themeColor="text1"/>
              </w:rPr>
              <w:t>.</w:t>
            </w:r>
          </w:p>
          <w:p w14:paraId="23CDCAA4" w14:textId="709BDDB9" w:rsidR="00D543BA" w:rsidRPr="00322C8D" w:rsidRDefault="00625B0B" w:rsidP="00F16DEA">
            <w:pPr>
              <w:pStyle w:val="ListParagraph"/>
              <w:numPr>
                <w:ilvl w:val="0"/>
                <w:numId w:val="4"/>
              </w:numPr>
              <w:tabs>
                <w:tab w:val="left" w:pos="1440"/>
              </w:tabs>
              <w:rPr>
                <w:rFonts w:asciiTheme="minorHAnsi" w:eastAsia="Calibri" w:hAnsiTheme="minorHAnsi" w:cstheme="minorHAnsi"/>
                <w:color w:val="000000" w:themeColor="text1"/>
              </w:rPr>
            </w:pPr>
            <w:ins w:id="13" w:author="Harvey, Alexander" w:date="2025-06-16T14:01:00Z" w16du:dateUtc="2025-06-16T18:01:00Z">
              <w:r w:rsidRPr="00322C8D">
                <w:rPr>
                  <w:rFonts w:asciiTheme="minorHAnsi" w:eastAsia="Calibri" w:hAnsiTheme="minorHAnsi" w:cstheme="minorHAnsi"/>
                  <w:color w:val="000000" w:themeColor="text1"/>
                </w:rPr>
                <w:t xml:space="preserve">Demonstrate Indicator of Compromise (IOC) detections by utilizing </w:t>
              </w:r>
              <w:r>
                <w:rPr>
                  <w:rFonts w:asciiTheme="minorHAnsi" w:eastAsia="Calibri" w:hAnsiTheme="minorHAnsi" w:cstheme="minorHAnsi"/>
                  <w:color w:val="000000" w:themeColor="text1"/>
                </w:rPr>
                <w:t>sample</w:t>
              </w:r>
              <w:r w:rsidRPr="00322C8D">
                <w:rPr>
                  <w:rFonts w:asciiTheme="minorHAnsi" w:eastAsia="Calibri" w:hAnsiTheme="minorHAnsi" w:cstheme="minorHAnsi"/>
                  <w:color w:val="000000" w:themeColor="text1"/>
                </w:rPr>
                <w:t xml:space="preserve"> data</w:t>
              </w:r>
              <w:r>
                <w:rPr>
                  <w:rFonts w:asciiTheme="minorHAnsi" w:eastAsia="Calibri" w:hAnsiTheme="minorHAnsi" w:cstheme="minorHAnsi"/>
                  <w:color w:val="000000" w:themeColor="text1"/>
                </w:rPr>
                <w:t xml:space="preserve"> transformed into a common standard</w:t>
              </w:r>
            </w:ins>
            <w:del w:id="14" w:author="Harvey, Alexander" w:date="2025-06-16T14:01:00Z" w16du:dateUtc="2025-06-16T18:01:00Z">
              <w:r w:rsidR="00D543BA" w:rsidRPr="00322C8D" w:rsidDel="00625B0B">
                <w:rPr>
                  <w:rFonts w:asciiTheme="minorHAnsi" w:eastAsia="Calibri" w:hAnsiTheme="minorHAnsi" w:cstheme="minorHAnsi"/>
                  <w:color w:val="000000" w:themeColor="text1"/>
                </w:rPr>
                <w:delText xml:space="preserve">Demonstrate </w:delText>
              </w:r>
            </w:del>
            <w:del w:id="15" w:author="Harvey, Alexander" w:date="2025-06-16T13:57:00Z" w16du:dateUtc="2025-06-16T17:57:00Z">
              <w:r w:rsidR="00D543BA" w:rsidRPr="00322C8D" w:rsidDel="00026E23">
                <w:rPr>
                  <w:rFonts w:asciiTheme="minorHAnsi" w:eastAsia="Calibri" w:hAnsiTheme="minorHAnsi" w:cstheme="minorHAnsi"/>
                  <w:color w:val="000000" w:themeColor="text1"/>
                </w:rPr>
                <w:delText xml:space="preserve">a significant increase in </w:delText>
              </w:r>
            </w:del>
            <w:del w:id="16" w:author="Harvey, Alexander" w:date="2025-06-16T14:01:00Z" w16du:dateUtc="2025-06-16T18:01:00Z">
              <w:r w:rsidR="00D543BA" w:rsidRPr="00322C8D" w:rsidDel="00625B0B">
                <w:rPr>
                  <w:rFonts w:asciiTheme="minorHAnsi" w:eastAsia="Calibri" w:hAnsiTheme="minorHAnsi" w:cstheme="minorHAnsi"/>
                  <w:color w:val="000000" w:themeColor="text1"/>
                </w:rPr>
                <w:delText xml:space="preserve">Indicator of Compromise (IOC) detections by utilizing </w:delText>
              </w:r>
            </w:del>
            <w:del w:id="17" w:author="Harvey, Alexander" w:date="2025-06-16T13:58:00Z" w16du:dateUtc="2025-06-16T17:58:00Z">
              <w:r w:rsidR="00D543BA" w:rsidRPr="00322C8D" w:rsidDel="00D72037">
                <w:rPr>
                  <w:rFonts w:asciiTheme="minorHAnsi" w:eastAsia="Calibri" w:hAnsiTheme="minorHAnsi" w:cstheme="minorHAnsi"/>
                  <w:color w:val="000000" w:themeColor="text1"/>
                </w:rPr>
                <w:delText>the standardized</w:delText>
              </w:r>
            </w:del>
            <w:del w:id="18" w:author="Harvey, Alexander" w:date="2025-06-16T14:01:00Z" w16du:dateUtc="2025-06-16T18:01:00Z">
              <w:r w:rsidR="00D543BA" w:rsidRPr="00322C8D" w:rsidDel="00625B0B">
                <w:rPr>
                  <w:rFonts w:asciiTheme="minorHAnsi" w:eastAsia="Calibri" w:hAnsiTheme="minorHAnsi" w:cstheme="minorHAnsi"/>
                  <w:color w:val="000000" w:themeColor="text1"/>
                </w:rPr>
                <w:delText xml:space="preserve"> data</w:delText>
              </w:r>
            </w:del>
            <w:r w:rsidR="00D543BA" w:rsidRPr="00322C8D">
              <w:rPr>
                <w:rFonts w:asciiTheme="minorHAnsi" w:eastAsia="Calibri" w:hAnsiTheme="minorHAnsi" w:cstheme="minorHAnsi"/>
                <w:color w:val="000000" w:themeColor="text1"/>
              </w:rPr>
              <w:t>.</w:t>
            </w:r>
          </w:p>
          <w:p w14:paraId="28E3BC0D" w14:textId="77777777" w:rsidR="00D543BA" w:rsidRDefault="00D543BA" w:rsidP="00F16DEA">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Create a new analytic, query, or set of queries to demonstrate a novel use of the standardized data set.</w:t>
            </w:r>
          </w:p>
          <w:p w14:paraId="43B215FA" w14:textId="1E641FAD" w:rsidR="00D543BA" w:rsidRDefault="00D543BA" w:rsidP="00F16DEA">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By the end of Q4 FY25, </w:t>
            </w:r>
            <w:ins w:id="19" w:author="Harvey, Alexander" w:date="2025-06-16T14:01:00Z" w16du:dateUtc="2025-06-16T18:01:00Z">
              <w:r w:rsidR="004A4977">
                <w:rPr>
                  <w:rFonts w:asciiTheme="minorHAnsi" w:eastAsia="Calibri" w:hAnsiTheme="minorHAnsi" w:cstheme="minorHAnsi"/>
                  <w:color w:val="000000" w:themeColor="text1"/>
                </w:rPr>
                <w:t>test</w:t>
              </w:r>
              <w:r w:rsidR="004A4977" w:rsidRPr="006E4CDF">
                <w:rPr>
                  <w:rFonts w:asciiTheme="minorHAnsi" w:eastAsia="Calibri" w:hAnsiTheme="minorHAnsi" w:cstheme="minorHAnsi"/>
                  <w:color w:val="000000" w:themeColor="text1"/>
                </w:rPr>
                <w:t xml:space="preserve"> </w:t>
              </w:r>
              <w:r w:rsidR="004A4977" w:rsidRPr="006E4CDF">
                <w:rPr>
                  <w:rFonts w:asciiTheme="minorHAnsi" w:eastAsia="Calibri" w:hAnsiTheme="minorHAnsi" w:cstheme="minorHAnsi"/>
                  <w:color w:val="000000" w:themeColor="text1"/>
                </w:rPr>
                <w:t xml:space="preserve">at least </w:t>
              </w:r>
              <w:r w:rsidR="004A4977">
                <w:rPr>
                  <w:rFonts w:asciiTheme="minorHAnsi" w:eastAsia="Calibri" w:hAnsiTheme="minorHAnsi" w:cstheme="minorHAnsi"/>
                  <w:color w:val="000000" w:themeColor="text1"/>
                </w:rPr>
                <w:t>two (2)</w:t>
              </w:r>
              <w:r w:rsidR="004A4977" w:rsidRPr="006E4CDF">
                <w:rPr>
                  <w:rFonts w:asciiTheme="minorHAnsi" w:eastAsia="Calibri" w:hAnsiTheme="minorHAnsi" w:cstheme="minorHAnsi"/>
                  <w:color w:val="000000" w:themeColor="text1"/>
                </w:rPr>
                <w:t xml:space="preserve"> data transformation</w:t>
              </w:r>
              <w:r w:rsidR="004A4977">
                <w:rPr>
                  <w:rFonts w:asciiTheme="minorHAnsi" w:eastAsia="Calibri" w:hAnsiTheme="minorHAnsi" w:cstheme="minorHAnsi"/>
                  <w:color w:val="000000" w:themeColor="text1"/>
                </w:rPr>
                <w:t>s</w:t>
              </w:r>
              <w:r w:rsidR="004A4977" w:rsidRPr="006E4CDF">
                <w:rPr>
                  <w:rFonts w:asciiTheme="minorHAnsi" w:eastAsia="Calibri" w:hAnsiTheme="minorHAnsi" w:cstheme="minorHAnsi"/>
                  <w:color w:val="000000" w:themeColor="text1"/>
                </w:rPr>
                <w:t xml:space="preserve"> </w:t>
              </w:r>
              <w:r w:rsidR="004A4977">
                <w:rPr>
                  <w:rFonts w:asciiTheme="minorHAnsi" w:eastAsia="Calibri" w:hAnsiTheme="minorHAnsi" w:cstheme="minorHAnsi"/>
                  <w:color w:val="000000" w:themeColor="text1"/>
                </w:rPr>
                <w:t xml:space="preserve">with sample data in a development environment </w:t>
              </w:r>
              <w:r w:rsidR="004A4977" w:rsidRPr="006E4CDF">
                <w:rPr>
                  <w:rFonts w:asciiTheme="minorHAnsi" w:eastAsia="Calibri" w:hAnsiTheme="minorHAnsi" w:cstheme="minorHAnsi"/>
                  <w:color w:val="000000" w:themeColor="text1"/>
                </w:rPr>
                <w:t>in</w:t>
              </w:r>
              <w:r w:rsidR="004A4977">
                <w:rPr>
                  <w:rFonts w:asciiTheme="minorHAnsi" w:eastAsia="Calibri" w:hAnsiTheme="minorHAnsi" w:cstheme="minorHAnsi"/>
                  <w:color w:val="000000" w:themeColor="text1"/>
                </w:rPr>
                <w:t xml:space="preserve"> the CDaaS Platform</w:t>
              </w:r>
            </w:ins>
            <w:del w:id="20" w:author="Harvey, Alexander" w:date="2025-06-16T13:51:00Z" w16du:dateUtc="2025-06-16T17:51:00Z">
              <w:r w:rsidRPr="006E4CDF" w:rsidDel="0066510C">
                <w:rPr>
                  <w:rFonts w:asciiTheme="minorHAnsi" w:eastAsia="Calibri" w:hAnsiTheme="minorHAnsi" w:cstheme="minorHAnsi"/>
                  <w:color w:val="000000" w:themeColor="text1"/>
                </w:rPr>
                <w:delText xml:space="preserve">implement </w:delText>
              </w:r>
            </w:del>
            <w:del w:id="21" w:author="Harvey, Alexander" w:date="2025-06-16T14:01:00Z" w16du:dateUtc="2025-06-16T18:01:00Z">
              <w:r w:rsidRPr="006E4CDF" w:rsidDel="00625B0B">
                <w:rPr>
                  <w:rFonts w:asciiTheme="minorHAnsi" w:eastAsia="Calibri" w:hAnsiTheme="minorHAnsi" w:cstheme="minorHAnsi"/>
                  <w:color w:val="000000" w:themeColor="text1"/>
                </w:rPr>
                <w:delText xml:space="preserve">at least </w:delText>
              </w:r>
              <w:r w:rsidDel="00625B0B">
                <w:rPr>
                  <w:rFonts w:asciiTheme="minorHAnsi" w:eastAsia="Calibri" w:hAnsiTheme="minorHAnsi" w:cstheme="minorHAnsi"/>
                  <w:color w:val="000000" w:themeColor="text1"/>
                </w:rPr>
                <w:delText>two (2)</w:delText>
              </w:r>
              <w:r w:rsidRPr="006E4CDF" w:rsidDel="00625B0B">
                <w:rPr>
                  <w:rFonts w:asciiTheme="minorHAnsi" w:eastAsia="Calibri" w:hAnsiTheme="minorHAnsi" w:cstheme="minorHAnsi"/>
                  <w:color w:val="000000" w:themeColor="text1"/>
                </w:rPr>
                <w:delText xml:space="preserve"> data transformation</w:delText>
              </w:r>
              <w:r w:rsidDel="00625B0B">
                <w:rPr>
                  <w:rFonts w:asciiTheme="minorHAnsi" w:eastAsia="Calibri" w:hAnsiTheme="minorHAnsi" w:cstheme="minorHAnsi"/>
                  <w:color w:val="000000" w:themeColor="text1"/>
                </w:rPr>
                <w:delText>s</w:delText>
              </w:r>
              <w:r w:rsidRPr="006E4CDF" w:rsidDel="00625B0B">
                <w:rPr>
                  <w:rFonts w:asciiTheme="minorHAnsi" w:eastAsia="Calibri" w:hAnsiTheme="minorHAnsi" w:cstheme="minorHAnsi"/>
                  <w:color w:val="000000" w:themeColor="text1"/>
                </w:rPr>
                <w:delText xml:space="preserve"> in</w:delText>
              </w:r>
              <w:r w:rsidDel="00625B0B">
                <w:rPr>
                  <w:rFonts w:asciiTheme="minorHAnsi" w:eastAsia="Calibri" w:hAnsiTheme="minorHAnsi" w:cstheme="minorHAnsi"/>
                  <w:color w:val="000000" w:themeColor="text1"/>
                </w:rPr>
                <w:delText xml:space="preserve"> the CDaaS Platform</w:delText>
              </w:r>
            </w:del>
            <w:r>
              <w:rPr>
                <w:rFonts w:asciiTheme="minorHAnsi" w:eastAsia="Calibri" w:hAnsiTheme="minorHAnsi" w:cstheme="minorHAnsi"/>
                <w:color w:val="000000" w:themeColor="text1"/>
              </w:rPr>
              <w:t>.</w:t>
            </w:r>
          </w:p>
          <w:p w14:paraId="2201F273" w14:textId="77777777" w:rsidR="00D543BA" w:rsidRDefault="00D543BA" w:rsidP="00F16DEA">
            <w:pPr>
              <w:tabs>
                <w:tab w:val="left" w:pos="1440"/>
              </w:tabs>
              <w:rPr>
                <w:rFonts w:asciiTheme="minorHAnsi" w:eastAsia="Calibri" w:hAnsiTheme="minorHAnsi" w:cstheme="minorHAnsi"/>
                <w:color w:val="000000" w:themeColor="text1"/>
              </w:rPr>
            </w:pPr>
          </w:p>
          <w:p w14:paraId="3FBEE0AC" w14:textId="77777777" w:rsidR="00D543BA" w:rsidRDefault="00D543BA" w:rsidP="00F16DEA">
            <w:pPr>
              <w:tabs>
                <w:tab w:val="left" w:pos="1440"/>
              </w:tabs>
              <w:rPr>
                <w:rFonts w:asciiTheme="minorHAnsi" w:eastAsia="Calibri" w:hAnsiTheme="minorHAnsi" w:cstheme="minorHAnsi"/>
                <w:b/>
                <w:bCs/>
                <w:color w:val="000000" w:themeColor="text1"/>
              </w:rPr>
            </w:pPr>
            <w:r w:rsidRPr="000036B9">
              <w:rPr>
                <w:rFonts w:asciiTheme="minorHAnsi" w:eastAsia="Calibri" w:hAnsiTheme="minorHAnsi" w:cstheme="minorHAnsi"/>
                <w:b/>
                <w:bCs/>
                <w:color w:val="000000" w:themeColor="text1"/>
              </w:rPr>
              <w:t xml:space="preserve">Develop a data pipeline to </w:t>
            </w:r>
            <w:r>
              <w:rPr>
                <w:rFonts w:asciiTheme="minorHAnsi" w:eastAsia="Calibri" w:hAnsiTheme="minorHAnsi" w:cstheme="minorHAnsi"/>
                <w:b/>
                <w:bCs/>
                <w:color w:val="000000" w:themeColor="text1"/>
              </w:rPr>
              <w:t>process, store, and analyze</w:t>
            </w:r>
            <w:r w:rsidRPr="000036B9">
              <w:rPr>
                <w:rFonts w:asciiTheme="minorHAnsi" w:eastAsia="Calibri" w:hAnsiTheme="minorHAnsi" w:cstheme="minorHAnsi"/>
                <w:b/>
                <w:bCs/>
                <w:color w:val="000000" w:themeColor="text1"/>
              </w:rPr>
              <w:t xml:space="preserve"> Threat Hunting data.</w:t>
            </w:r>
          </w:p>
          <w:p w14:paraId="18BDF77C" w14:textId="77777777" w:rsidR="00D543BA" w:rsidRPr="006B1B1B" w:rsidRDefault="00D543BA" w:rsidP="00F16DEA">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Spearhead the development of a data pipeline within the Threat Hunting and CISA/CSD Enterprise Architecture.</w:t>
            </w:r>
          </w:p>
          <w:p w14:paraId="4ACC1116" w14:textId="77777777" w:rsidR="00D543BA" w:rsidRPr="007F44E5" w:rsidRDefault="00D543BA" w:rsidP="00F16DEA">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Migrate at least two (2) existing Threat Hunting data sources to the data pipeline service.</w:t>
            </w:r>
          </w:p>
          <w:p w14:paraId="11B845F2" w14:textId="77777777" w:rsidR="00D543BA" w:rsidRPr="007E0530" w:rsidRDefault="00D543BA" w:rsidP="00F16DEA">
            <w:pPr>
              <w:pStyle w:val="ListParagraph"/>
              <w:numPr>
                <w:ilvl w:val="0"/>
                <w:numId w:val="26"/>
              </w:numPr>
              <w:tabs>
                <w:tab w:val="left" w:pos="1440"/>
              </w:tabs>
              <w:rPr>
                <w:rFonts w:asciiTheme="minorHAnsi" w:eastAsia="Calibri" w:hAnsiTheme="minorHAnsi" w:cstheme="minorHAnsi"/>
                <w:b/>
                <w:bCs/>
                <w:color w:val="000000" w:themeColor="text1"/>
              </w:rPr>
            </w:pPr>
            <w:r w:rsidRPr="007F44E5">
              <w:rPr>
                <w:rFonts w:asciiTheme="minorHAnsi" w:eastAsia="Calibri" w:hAnsiTheme="minorHAnsi" w:cstheme="minorHAnsi"/>
                <w:color w:val="000000" w:themeColor="text1"/>
              </w:rPr>
              <w:t xml:space="preserve">Standardize at least </w:t>
            </w:r>
            <w:r>
              <w:rPr>
                <w:rFonts w:asciiTheme="minorHAnsi" w:eastAsia="Calibri" w:hAnsiTheme="minorHAnsi" w:cstheme="minorHAnsi"/>
                <w:color w:val="000000" w:themeColor="text1"/>
              </w:rPr>
              <w:t>two</w:t>
            </w:r>
            <w:r w:rsidRPr="007F44E5">
              <w:rPr>
                <w:rFonts w:asciiTheme="minorHAnsi" w:eastAsia="Calibri" w:hAnsiTheme="minorHAnsi" w:cstheme="minorHAnsi"/>
                <w:color w:val="000000" w:themeColor="text1"/>
              </w:rPr>
              <w:t xml:space="preserve"> (</w:t>
            </w:r>
            <w:r>
              <w:rPr>
                <w:rFonts w:asciiTheme="minorHAnsi" w:eastAsia="Calibri" w:hAnsiTheme="minorHAnsi" w:cstheme="minorHAnsi"/>
                <w:color w:val="000000" w:themeColor="text1"/>
              </w:rPr>
              <w:t>2</w:t>
            </w:r>
            <w:r w:rsidRPr="007F44E5">
              <w:rPr>
                <w:rFonts w:asciiTheme="minorHAnsi" w:eastAsia="Calibri" w:hAnsiTheme="minorHAnsi" w:cstheme="minorHAnsi"/>
                <w:color w:val="000000" w:themeColor="text1"/>
              </w:rPr>
              <w:t>) existing migrated data source</w:t>
            </w:r>
            <w:r>
              <w:rPr>
                <w:rFonts w:asciiTheme="minorHAnsi" w:eastAsia="Calibri" w:hAnsiTheme="minorHAnsi" w:cstheme="minorHAnsi"/>
                <w:color w:val="000000" w:themeColor="text1"/>
              </w:rPr>
              <w:t>s</w:t>
            </w:r>
            <w:r w:rsidRPr="007F44E5">
              <w:rPr>
                <w:rFonts w:asciiTheme="minorHAnsi" w:eastAsia="Calibri" w:hAnsiTheme="minorHAnsi" w:cstheme="minorHAnsi"/>
                <w:color w:val="000000" w:themeColor="text1"/>
              </w:rPr>
              <w:t xml:space="preserve"> within the data pipeline service to a common data </w:t>
            </w:r>
            <w:r>
              <w:rPr>
                <w:rFonts w:asciiTheme="minorHAnsi" w:eastAsia="Calibri" w:hAnsiTheme="minorHAnsi" w:cstheme="minorHAnsi"/>
                <w:color w:val="000000" w:themeColor="text1"/>
              </w:rPr>
              <w:t>standard</w:t>
            </w:r>
            <w:r w:rsidRPr="007F44E5">
              <w:rPr>
                <w:rFonts w:asciiTheme="minorHAnsi" w:eastAsia="Calibri" w:hAnsiTheme="minorHAnsi" w:cstheme="minorHAnsi"/>
                <w:color w:val="000000" w:themeColor="text1"/>
              </w:rPr>
              <w:t>.</w:t>
            </w:r>
          </w:p>
          <w:p w14:paraId="65601D4B" w14:textId="0C232CCF" w:rsidR="00D543BA" w:rsidRPr="0058018F" w:rsidRDefault="00D543BA" w:rsidP="00F16DEA">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lastRenderedPageBreak/>
              <w:t xml:space="preserve">By the end of Q4 FY25, </w:t>
            </w:r>
            <w:ins w:id="22" w:author="Harvey, Alexander" w:date="2025-06-16T14:02:00Z" w16du:dateUtc="2025-06-16T18:02:00Z">
              <w:r w:rsidR="004A4977">
                <w:rPr>
                  <w:rFonts w:asciiTheme="minorHAnsi" w:eastAsia="Calibri" w:hAnsiTheme="minorHAnsi" w:cstheme="minorHAnsi"/>
                  <w:color w:val="000000" w:themeColor="text1"/>
                </w:rPr>
                <w:t>test</w:t>
              </w:r>
              <w:r w:rsidR="004A4977" w:rsidRPr="006E4CDF">
                <w:rPr>
                  <w:rFonts w:asciiTheme="minorHAnsi" w:eastAsia="Calibri" w:hAnsiTheme="minorHAnsi" w:cstheme="minorHAnsi"/>
                  <w:color w:val="000000" w:themeColor="text1"/>
                </w:rPr>
                <w:t xml:space="preserve"> </w:t>
              </w:r>
              <w:r w:rsidR="004A4977" w:rsidRPr="006E4CDF">
                <w:rPr>
                  <w:rFonts w:asciiTheme="minorHAnsi" w:eastAsia="Calibri" w:hAnsiTheme="minorHAnsi" w:cstheme="minorHAnsi"/>
                  <w:color w:val="000000" w:themeColor="text1"/>
                </w:rPr>
                <w:t xml:space="preserve">at least </w:t>
              </w:r>
              <w:r w:rsidR="004A4977">
                <w:rPr>
                  <w:rFonts w:asciiTheme="minorHAnsi" w:eastAsia="Calibri" w:hAnsiTheme="minorHAnsi" w:cstheme="minorHAnsi"/>
                  <w:color w:val="000000" w:themeColor="text1"/>
                </w:rPr>
                <w:t>two (2) Use Cases within the CDaaS Platform development environment using sample data</w:t>
              </w:r>
            </w:ins>
            <w:del w:id="23" w:author="Harvey, Alexander" w:date="2025-06-16T13:55:00Z" w16du:dateUtc="2025-06-16T17:55:00Z">
              <w:r w:rsidRPr="006E4CDF" w:rsidDel="00BE74E8">
                <w:rPr>
                  <w:rFonts w:asciiTheme="minorHAnsi" w:eastAsia="Calibri" w:hAnsiTheme="minorHAnsi" w:cstheme="minorHAnsi"/>
                  <w:color w:val="000000" w:themeColor="text1"/>
                </w:rPr>
                <w:delText xml:space="preserve">implement </w:delText>
              </w:r>
            </w:del>
            <w:del w:id="24" w:author="Harvey, Alexander" w:date="2025-06-16T14:02:00Z" w16du:dateUtc="2025-06-16T18:02:00Z">
              <w:r w:rsidRPr="006E4CDF" w:rsidDel="004A4977">
                <w:rPr>
                  <w:rFonts w:asciiTheme="minorHAnsi" w:eastAsia="Calibri" w:hAnsiTheme="minorHAnsi" w:cstheme="minorHAnsi"/>
                  <w:color w:val="000000" w:themeColor="text1"/>
                </w:rPr>
                <w:delText xml:space="preserve">at least </w:delText>
              </w:r>
              <w:r w:rsidDel="004A4977">
                <w:rPr>
                  <w:rFonts w:asciiTheme="minorHAnsi" w:eastAsia="Calibri" w:hAnsiTheme="minorHAnsi" w:cstheme="minorHAnsi"/>
                  <w:color w:val="000000" w:themeColor="text1"/>
                </w:rPr>
                <w:delText>two (2) Use Cases within the CDaaS Platform</w:delText>
              </w:r>
            </w:del>
            <w:r>
              <w:rPr>
                <w:rFonts w:asciiTheme="minorHAnsi" w:eastAsia="Calibri" w:hAnsiTheme="minorHAnsi" w:cstheme="minorHAnsi"/>
                <w:color w:val="000000" w:themeColor="text1"/>
              </w:rPr>
              <w:t>.</w:t>
            </w:r>
          </w:p>
          <w:p w14:paraId="3350B1EB" w14:textId="77777777" w:rsidR="00D543BA" w:rsidRDefault="00D543BA" w:rsidP="00F16DEA">
            <w:pPr>
              <w:tabs>
                <w:tab w:val="left" w:pos="1440"/>
              </w:tabs>
              <w:rPr>
                <w:rFonts w:asciiTheme="minorHAnsi" w:eastAsia="Calibri" w:hAnsiTheme="minorHAnsi" w:cstheme="minorHAnsi"/>
                <w:b/>
                <w:bCs/>
                <w:color w:val="000000" w:themeColor="text1"/>
              </w:rPr>
            </w:pPr>
          </w:p>
          <w:p w14:paraId="39C65EE3" w14:textId="77777777" w:rsidR="00D543BA" w:rsidRDefault="00D543BA" w:rsidP="00F16DEA">
            <w:pPr>
              <w:tabs>
                <w:tab w:val="left" w:pos="1440"/>
              </w:tabs>
              <w:rPr>
                <w:rFonts w:asciiTheme="minorHAnsi" w:eastAsia="Aptos" w:hAnsiTheme="minorHAnsi" w:cstheme="minorHAnsi"/>
                <w:b/>
                <w:bCs/>
                <w:color w:val="1D1C1D"/>
              </w:rPr>
            </w:pPr>
            <w:r w:rsidRPr="00F55561">
              <w:rPr>
                <w:rFonts w:asciiTheme="minorHAnsi" w:eastAsia="Aptos" w:hAnsiTheme="minorHAnsi" w:cstheme="minorHAnsi"/>
                <w:b/>
                <w:bCs/>
                <w:color w:val="1D1C1D"/>
              </w:rPr>
              <w:t>Implement an overall data governance program to manage all Threat Hunting data.</w:t>
            </w:r>
          </w:p>
          <w:p w14:paraId="0A32EE21" w14:textId="77777777" w:rsidR="00D543BA" w:rsidRDefault="00D543BA" w:rsidP="00F16DEA">
            <w:pPr>
              <w:pStyle w:val="ListParagraph"/>
              <w:numPr>
                <w:ilvl w:val="0"/>
                <w:numId w:val="27"/>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Spearhead the management of all Threat Hunting data by leading the Data Maturity Assessment on behalf of Threat Hunting and coordinating responses across the Subdivision.</w:t>
            </w:r>
          </w:p>
          <w:p w14:paraId="5EE61C49" w14:textId="77777777" w:rsidR="00D543BA" w:rsidRDefault="00D543BA" w:rsidP="00F16DEA">
            <w:pPr>
              <w:pStyle w:val="ListParagraph"/>
              <w:numPr>
                <w:ilvl w:val="0"/>
                <w:numId w:val="27"/>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Catalog at least two (2) Threat Hunting data assets within the CSD Data Catalog.</w:t>
            </w:r>
          </w:p>
          <w:p w14:paraId="3CD8147B" w14:textId="77777777" w:rsidR="00D543BA" w:rsidRPr="0058018F" w:rsidRDefault="00D543BA" w:rsidP="00F16DEA">
            <w:pPr>
              <w:pStyle w:val="ListParagraph"/>
              <w:numPr>
                <w:ilvl w:val="0"/>
                <w:numId w:val="27"/>
              </w:numPr>
              <w:tabs>
                <w:tab w:val="left" w:pos="1440"/>
              </w:tabs>
              <w:rPr>
                <w:rFonts w:asciiTheme="minorHAnsi" w:eastAsia="Calibri" w:hAnsiTheme="minorHAnsi" w:cstheme="minorHAnsi"/>
                <w:color w:val="000000" w:themeColor="text1"/>
              </w:rPr>
            </w:pPr>
            <w:r w:rsidRPr="006E3208">
              <w:rPr>
                <w:rFonts w:asciiTheme="minorHAnsi" w:eastAsia="Calibri" w:hAnsiTheme="minorHAnsi" w:cstheme="minorHAnsi"/>
                <w:color w:val="000000" w:themeColor="text1"/>
              </w:rPr>
              <w:t xml:space="preserve">Catalog at least </w:t>
            </w:r>
            <w:r>
              <w:rPr>
                <w:rFonts w:asciiTheme="minorHAnsi" w:eastAsia="Calibri" w:hAnsiTheme="minorHAnsi" w:cstheme="minorHAnsi"/>
                <w:color w:val="000000" w:themeColor="text1"/>
              </w:rPr>
              <w:t>two</w:t>
            </w:r>
            <w:r w:rsidRPr="006E3208">
              <w:rPr>
                <w:rFonts w:asciiTheme="minorHAnsi" w:eastAsia="Calibri" w:hAnsiTheme="minorHAnsi" w:cstheme="minorHAnsi"/>
                <w:color w:val="000000" w:themeColor="text1"/>
              </w:rPr>
              <w:t xml:space="preserve"> (</w:t>
            </w:r>
            <w:r>
              <w:rPr>
                <w:rFonts w:asciiTheme="minorHAnsi" w:eastAsia="Calibri" w:hAnsiTheme="minorHAnsi" w:cstheme="minorHAnsi"/>
                <w:color w:val="000000" w:themeColor="text1"/>
              </w:rPr>
              <w:t>2</w:t>
            </w:r>
            <w:r w:rsidRPr="006E3208">
              <w:rPr>
                <w:rFonts w:asciiTheme="minorHAnsi" w:eastAsia="Calibri" w:hAnsiTheme="minorHAnsi" w:cstheme="minorHAnsi"/>
                <w:color w:val="000000" w:themeColor="text1"/>
              </w:rPr>
              <w:t>) Threat Hunting data analytic</w:t>
            </w:r>
            <w:r>
              <w:rPr>
                <w:rFonts w:asciiTheme="minorHAnsi" w:eastAsia="Calibri" w:hAnsiTheme="minorHAnsi" w:cstheme="minorHAnsi"/>
                <w:color w:val="000000" w:themeColor="text1"/>
              </w:rPr>
              <w:t>s</w:t>
            </w:r>
            <w:r w:rsidRPr="006E3208">
              <w:rPr>
                <w:rFonts w:asciiTheme="minorHAnsi" w:eastAsia="Calibri" w:hAnsiTheme="minorHAnsi" w:cstheme="minorHAnsi"/>
                <w:color w:val="000000" w:themeColor="text1"/>
              </w:rPr>
              <w:t xml:space="preserve"> within the CSD Data Catalog.</w:t>
            </w:r>
          </w:p>
        </w:tc>
      </w:tr>
    </w:tbl>
    <w:p w14:paraId="4F9BE34E" w14:textId="77777777" w:rsidR="00E34CD5" w:rsidRDefault="00E34CD5" w:rsidP="00E123AE">
      <w:pPr>
        <w:spacing w:after="160" w:line="257" w:lineRule="auto"/>
        <w:rPr>
          <w:rFonts w:asciiTheme="minorHAnsi" w:eastAsia="Aptos" w:hAnsiTheme="minorHAnsi" w:cstheme="minorHAnsi"/>
        </w:rPr>
      </w:pPr>
    </w:p>
    <w:tbl>
      <w:tblPr>
        <w:tblStyle w:val="TableGrid"/>
        <w:tblW w:w="0" w:type="auto"/>
        <w:tblLayout w:type="fixed"/>
        <w:tblLook w:val="04A0" w:firstRow="1" w:lastRow="0" w:firstColumn="1" w:lastColumn="0" w:noHBand="0" w:noVBand="1"/>
      </w:tblPr>
      <w:tblGrid>
        <w:gridCol w:w="6662"/>
        <w:gridCol w:w="6298"/>
      </w:tblGrid>
      <w:tr w:rsidR="00DB49A9" w:rsidRPr="00C64EEF" w14:paraId="511307EF" w14:textId="77777777" w:rsidTr="00F16DEA">
        <w:trPr>
          <w:trHeight w:val="300"/>
        </w:trPr>
        <w:tc>
          <w:tcPr>
            <w:tcW w:w="12960"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tcPr>
          <w:p w14:paraId="47F65B22" w14:textId="24B512C6" w:rsidR="00DB49A9" w:rsidRPr="00C64EEF" w:rsidRDefault="00DB49A9" w:rsidP="00F16DEA">
            <w:pPr>
              <w:rPr>
                <w:rFonts w:asciiTheme="minorHAnsi" w:hAnsiTheme="minorHAnsi" w:cstheme="minorHAnsi"/>
                <w:b/>
                <w:bCs/>
                <w:color w:val="FFFFFF" w:themeColor="background1"/>
              </w:rPr>
            </w:pPr>
            <w:r>
              <w:rPr>
                <w:rFonts w:asciiTheme="minorHAnsi" w:hAnsiTheme="minorHAnsi" w:cstheme="minorHAnsi"/>
                <w:b/>
                <w:bCs/>
                <w:color w:val="FFFFFF" w:themeColor="background1"/>
              </w:rPr>
              <w:t>Individual</w:t>
            </w:r>
            <w:r w:rsidRPr="00C64EEF">
              <w:rPr>
                <w:rFonts w:asciiTheme="minorHAnsi" w:hAnsiTheme="minorHAnsi" w:cstheme="minorHAnsi"/>
                <w:b/>
                <w:bCs/>
                <w:color w:val="FFFFFF" w:themeColor="background1"/>
              </w:rPr>
              <w:t xml:space="preserve"> Goal</w:t>
            </w:r>
            <w:r>
              <w:rPr>
                <w:rFonts w:asciiTheme="minorHAnsi" w:hAnsiTheme="minorHAnsi" w:cstheme="minorHAnsi"/>
                <w:b/>
                <w:bCs/>
                <w:color w:val="FFFFFF" w:themeColor="background1"/>
              </w:rPr>
              <w:t xml:space="preserve"> (4</w:t>
            </w:r>
            <w:r w:rsidR="00E34CD5">
              <w:rPr>
                <w:rFonts w:asciiTheme="minorHAnsi" w:hAnsiTheme="minorHAnsi" w:cstheme="minorHAnsi"/>
                <w:b/>
                <w:bCs/>
                <w:color w:val="FFFFFF" w:themeColor="background1"/>
              </w:rPr>
              <w:t>0</w:t>
            </w:r>
            <w:r>
              <w:rPr>
                <w:rFonts w:asciiTheme="minorHAnsi" w:hAnsiTheme="minorHAnsi" w:cstheme="minorHAnsi"/>
                <w:b/>
                <w:bCs/>
                <w:color w:val="FFFFFF" w:themeColor="background1"/>
              </w:rPr>
              <w:t>%) – Laura Malone</w:t>
            </w:r>
          </w:p>
        </w:tc>
      </w:tr>
      <w:tr w:rsidR="00DB49A9" w:rsidRPr="00C64EEF" w14:paraId="22F1E382" w14:textId="77777777" w:rsidTr="00F16DEA">
        <w:trPr>
          <w:trHeight w:val="300"/>
        </w:trPr>
        <w:tc>
          <w:tcPr>
            <w:tcW w:w="1296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2243AD5" w14:textId="59454A4C" w:rsidR="00DB49A9" w:rsidRPr="00C64EEF" w:rsidRDefault="004E0847" w:rsidP="00F16DEA">
            <w:pPr>
              <w:rPr>
                <w:rFonts w:asciiTheme="minorHAnsi" w:eastAsia="Aptos" w:hAnsiTheme="minorHAnsi" w:cstheme="minorHAnsi"/>
              </w:rPr>
            </w:pPr>
            <w:r>
              <w:rPr>
                <w:rFonts w:asciiTheme="minorHAnsi" w:eastAsia="Aptos" w:hAnsiTheme="minorHAnsi" w:cstheme="minorHAnsi"/>
                <w:color w:val="1D1C1D"/>
              </w:rPr>
              <w:t>Spearhead</w:t>
            </w:r>
            <w:r w:rsidR="00880058">
              <w:rPr>
                <w:rFonts w:asciiTheme="minorHAnsi" w:eastAsia="Aptos" w:hAnsiTheme="minorHAnsi" w:cstheme="minorHAnsi"/>
                <w:color w:val="1D1C1D"/>
              </w:rPr>
              <w:t xml:space="preserve"> a data normalization pilot project to </w:t>
            </w:r>
            <w:r w:rsidR="00D808B0">
              <w:rPr>
                <w:rFonts w:asciiTheme="minorHAnsi" w:eastAsia="Aptos" w:hAnsiTheme="minorHAnsi" w:cstheme="minorHAnsi"/>
                <w:color w:val="1D1C1D"/>
              </w:rPr>
              <w:t>map and transform</w:t>
            </w:r>
            <w:r w:rsidR="005C45C7">
              <w:rPr>
                <w:rFonts w:asciiTheme="minorHAnsi" w:eastAsia="Aptos" w:hAnsiTheme="minorHAnsi" w:cstheme="minorHAnsi"/>
                <w:color w:val="1D1C1D"/>
              </w:rPr>
              <w:t xml:space="preserve"> Threat Hunting data </w:t>
            </w:r>
            <w:r w:rsidR="00D808B0">
              <w:rPr>
                <w:rFonts w:asciiTheme="minorHAnsi" w:eastAsia="Aptos" w:hAnsiTheme="minorHAnsi" w:cstheme="minorHAnsi"/>
                <w:color w:val="1D1C1D"/>
              </w:rPr>
              <w:t xml:space="preserve">into a common data standard. </w:t>
            </w:r>
            <w:r w:rsidR="00DB49A9">
              <w:rPr>
                <w:rFonts w:asciiTheme="minorHAnsi" w:eastAsia="Aptos" w:hAnsiTheme="minorHAnsi" w:cstheme="minorHAnsi"/>
                <w:color w:val="1D1C1D"/>
              </w:rPr>
              <w:t xml:space="preserve">Demonstrate the viability and effectiveness of migrating Threat Hunting data into </w:t>
            </w:r>
            <w:r w:rsidR="00BF4A0C">
              <w:rPr>
                <w:rFonts w:asciiTheme="minorHAnsi" w:eastAsia="Aptos" w:hAnsiTheme="minorHAnsi" w:cstheme="minorHAnsi"/>
                <w:color w:val="1D1C1D"/>
              </w:rPr>
              <w:t>a</w:t>
            </w:r>
            <w:r w:rsidR="00DB49A9">
              <w:rPr>
                <w:rFonts w:asciiTheme="minorHAnsi" w:eastAsia="Aptos" w:hAnsiTheme="minorHAnsi" w:cstheme="minorHAnsi"/>
                <w:color w:val="1D1C1D"/>
              </w:rPr>
              <w:t xml:space="preserve"> common standard. </w:t>
            </w:r>
            <w:r w:rsidR="003013D8" w:rsidRPr="003013D8">
              <w:rPr>
                <w:rFonts w:asciiTheme="minorHAnsi" w:eastAsia="Aptos" w:hAnsiTheme="minorHAnsi" w:cstheme="minorHAnsi"/>
                <w:color w:val="1D1C1D"/>
              </w:rPr>
              <w:t>Develop a data pipeline to process, store, and analyze Threat Hunting data.</w:t>
            </w:r>
          </w:p>
        </w:tc>
      </w:tr>
      <w:tr w:rsidR="00DB49A9" w:rsidRPr="00C64EEF" w14:paraId="151590F3" w14:textId="77777777" w:rsidTr="00F16DEA">
        <w:trPr>
          <w:trHeight w:val="300"/>
        </w:trPr>
        <w:tc>
          <w:tcPr>
            <w:tcW w:w="6662" w:type="dxa"/>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tcPr>
          <w:p w14:paraId="34B1BBCF" w14:textId="77777777" w:rsidR="00DB49A9" w:rsidRPr="00C64EEF" w:rsidRDefault="00DB49A9" w:rsidP="00F16DEA">
            <w:pPr>
              <w:rPr>
                <w:rFonts w:asciiTheme="minorHAnsi" w:hAnsiTheme="minorHAnsi" w:cstheme="minorHAnsi"/>
              </w:rPr>
            </w:pPr>
            <w:r w:rsidRPr="00C64EEF">
              <w:rPr>
                <w:rFonts w:asciiTheme="minorHAnsi" w:hAnsiTheme="minorHAnsi" w:cstheme="minorHAnsi"/>
                <w:b/>
                <w:bCs/>
                <w:color w:val="FFFFFF" w:themeColor="background1"/>
              </w:rPr>
              <w:t>Achieved Expectations</w:t>
            </w:r>
          </w:p>
        </w:tc>
        <w:tc>
          <w:tcPr>
            <w:tcW w:w="6298" w:type="dxa"/>
            <w:tcBorders>
              <w:top w:val="nil"/>
              <w:left w:val="single" w:sz="8" w:space="0" w:color="auto"/>
              <w:bottom w:val="single" w:sz="8" w:space="0" w:color="auto"/>
              <w:right w:val="single" w:sz="8" w:space="0" w:color="auto"/>
            </w:tcBorders>
            <w:shd w:val="clear" w:color="auto" w:fill="4472C4" w:themeFill="accent1"/>
            <w:tcMar>
              <w:left w:w="108" w:type="dxa"/>
              <w:right w:w="108" w:type="dxa"/>
            </w:tcMar>
          </w:tcPr>
          <w:p w14:paraId="217EB5EA" w14:textId="77777777" w:rsidR="00DB49A9" w:rsidRPr="00C64EEF" w:rsidRDefault="00DB49A9" w:rsidP="00F16DEA">
            <w:pPr>
              <w:rPr>
                <w:rFonts w:asciiTheme="minorHAnsi" w:hAnsiTheme="minorHAnsi" w:cstheme="minorHAnsi"/>
              </w:rPr>
            </w:pPr>
            <w:r w:rsidRPr="00C64EEF">
              <w:rPr>
                <w:rFonts w:asciiTheme="minorHAnsi" w:hAnsiTheme="minorHAnsi" w:cstheme="minorHAnsi"/>
                <w:b/>
                <w:bCs/>
                <w:color w:val="FFFFFF" w:themeColor="background1"/>
              </w:rPr>
              <w:t>Achieved Excellence</w:t>
            </w:r>
          </w:p>
        </w:tc>
      </w:tr>
      <w:tr w:rsidR="00DB49A9" w:rsidRPr="00C64EEF" w14:paraId="3CA5BC59" w14:textId="77777777" w:rsidTr="00F16DEA">
        <w:trPr>
          <w:trHeight w:val="300"/>
        </w:trPr>
        <w:tc>
          <w:tcPr>
            <w:tcW w:w="6662" w:type="dxa"/>
            <w:tcBorders>
              <w:top w:val="single" w:sz="8" w:space="0" w:color="auto"/>
              <w:left w:val="single" w:sz="8" w:space="0" w:color="auto"/>
              <w:bottom w:val="single" w:sz="8" w:space="0" w:color="auto"/>
              <w:right w:val="single" w:sz="8" w:space="0" w:color="auto"/>
            </w:tcBorders>
            <w:tcMar>
              <w:left w:w="108" w:type="dxa"/>
              <w:right w:w="108" w:type="dxa"/>
            </w:tcMar>
          </w:tcPr>
          <w:p w14:paraId="73AEAAA4" w14:textId="378702F6" w:rsidR="002D3234" w:rsidRPr="00C64EEF" w:rsidRDefault="002D3234" w:rsidP="002D3234">
            <w:pPr>
              <w:tabs>
                <w:tab w:val="left" w:pos="720"/>
              </w:tabs>
              <w:rPr>
                <w:rFonts w:asciiTheme="minorHAnsi" w:eastAsia="Calibri" w:hAnsiTheme="minorHAnsi" w:cstheme="minorHAnsi"/>
                <w:b/>
                <w:bCs/>
                <w:color w:val="000000" w:themeColor="text1"/>
              </w:rPr>
            </w:pPr>
            <w:r w:rsidRPr="002D3234">
              <w:rPr>
                <w:rFonts w:asciiTheme="minorHAnsi" w:eastAsia="Calibri" w:hAnsiTheme="minorHAnsi" w:cstheme="minorHAnsi"/>
                <w:b/>
                <w:bCs/>
                <w:color w:val="000000" w:themeColor="text1"/>
              </w:rPr>
              <w:t>Spearhead a data normalization pilot project to map and transform Threat Hunting data into a common data standard</w:t>
            </w:r>
            <w:r w:rsidRPr="00C64EEF">
              <w:rPr>
                <w:rFonts w:asciiTheme="minorHAnsi" w:eastAsia="Calibri" w:hAnsiTheme="minorHAnsi" w:cstheme="minorHAnsi"/>
                <w:b/>
                <w:bCs/>
                <w:color w:val="000000" w:themeColor="text1"/>
              </w:rPr>
              <w:t>.</w:t>
            </w:r>
          </w:p>
          <w:p w14:paraId="7FBFA278" w14:textId="13C7F2C0" w:rsidR="00522B0E" w:rsidRDefault="00522B0E" w:rsidP="002D3234">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Conduct research on the </w:t>
            </w:r>
            <w:r>
              <w:rPr>
                <w:rFonts w:asciiTheme="minorHAnsi" w:eastAsia="Calibri" w:hAnsiTheme="minorHAnsi" w:cstheme="minorHAnsi"/>
                <w:color w:val="000000" w:themeColor="text1"/>
              </w:rPr>
              <w:t>Open Cybersecurity Schema Framework</w:t>
            </w:r>
            <w:r w:rsidRPr="00681FD1">
              <w:rPr>
                <w:rFonts w:asciiTheme="minorHAnsi" w:eastAsia="Calibri" w:hAnsiTheme="minorHAnsi" w:cstheme="minorHAnsi"/>
                <w:color w:val="000000" w:themeColor="text1"/>
              </w:rPr>
              <w:t xml:space="preserve"> </w:t>
            </w:r>
            <w:r>
              <w:rPr>
                <w:rFonts w:asciiTheme="minorHAnsi" w:eastAsia="Calibri" w:hAnsiTheme="minorHAnsi" w:cstheme="minorHAnsi"/>
                <w:color w:val="000000" w:themeColor="text1"/>
              </w:rPr>
              <w:t>(</w:t>
            </w:r>
            <w:r w:rsidRPr="00681FD1">
              <w:rPr>
                <w:rFonts w:asciiTheme="minorHAnsi" w:eastAsia="Calibri" w:hAnsiTheme="minorHAnsi" w:cstheme="minorHAnsi"/>
                <w:color w:val="000000" w:themeColor="text1"/>
              </w:rPr>
              <w:t>OCSF</w:t>
            </w:r>
            <w:r>
              <w:rPr>
                <w:rFonts w:asciiTheme="minorHAnsi" w:eastAsia="Calibri" w:hAnsiTheme="minorHAnsi" w:cstheme="minorHAnsi"/>
                <w:color w:val="000000" w:themeColor="text1"/>
              </w:rPr>
              <w:t>)</w:t>
            </w:r>
            <w:r>
              <w:rPr>
                <w:rFonts w:asciiTheme="minorHAnsi" w:eastAsia="Calibri" w:hAnsiTheme="minorHAnsi" w:cstheme="minorHAnsi"/>
                <w:color w:val="000000" w:themeColor="text1"/>
              </w:rPr>
              <w:t xml:space="preserve"> as a common data standard.</w:t>
            </w:r>
          </w:p>
          <w:p w14:paraId="535F09C7" w14:textId="07F53624" w:rsidR="00522B0E" w:rsidRDefault="001356BC" w:rsidP="002D3234">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Complete field mappings for </w:t>
            </w:r>
            <w:r w:rsidR="00116788">
              <w:rPr>
                <w:rFonts w:asciiTheme="minorHAnsi" w:eastAsia="Calibri" w:hAnsiTheme="minorHAnsi" w:cstheme="minorHAnsi"/>
                <w:color w:val="000000" w:themeColor="text1"/>
              </w:rPr>
              <w:t>at least one (1) data source to OCSF.</w:t>
            </w:r>
          </w:p>
          <w:p w14:paraId="3B2EDE8F" w14:textId="70ACB6ED" w:rsidR="002D3234" w:rsidRPr="008C284D" w:rsidRDefault="00116788" w:rsidP="008C284D">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lastRenderedPageBreak/>
              <w:t xml:space="preserve">Document </w:t>
            </w:r>
            <w:r w:rsidR="00AA5557">
              <w:rPr>
                <w:rFonts w:asciiTheme="minorHAnsi" w:eastAsia="Calibri" w:hAnsiTheme="minorHAnsi" w:cstheme="minorHAnsi"/>
                <w:color w:val="000000" w:themeColor="text1"/>
              </w:rPr>
              <w:t>the data transformation logic to normalize fields to OCSF for at least one (1) data source</w:t>
            </w:r>
            <w:r w:rsidR="002D3234" w:rsidRPr="00681FD1">
              <w:rPr>
                <w:rFonts w:asciiTheme="minorHAnsi" w:eastAsia="Calibri" w:hAnsiTheme="minorHAnsi" w:cstheme="minorHAnsi"/>
                <w:color w:val="000000" w:themeColor="text1"/>
              </w:rPr>
              <w:t>.</w:t>
            </w:r>
          </w:p>
          <w:p w14:paraId="417F08AF" w14:textId="77777777" w:rsidR="002D3234" w:rsidRDefault="002D3234" w:rsidP="00F16DEA">
            <w:pPr>
              <w:tabs>
                <w:tab w:val="left" w:pos="720"/>
              </w:tabs>
              <w:rPr>
                <w:rFonts w:asciiTheme="minorHAnsi" w:eastAsia="Calibri" w:hAnsiTheme="minorHAnsi" w:cstheme="minorHAnsi"/>
                <w:b/>
                <w:bCs/>
                <w:color w:val="000000" w:themeColor="text1"/>
              </w:rPr>
            </w:pPr>
          </w:p>
          <w:p w14:paraId="776683EE" w14:textId="2CF2889A" w:rsidR="00DB49A9" w:rsidRPr="00C64EEF" w:rsidRDefault="00DB49A9" w:rsidP="00F16DEA">
            <w:pPr>
              <w:tabs>
                <w:tab w:val="left" w:pos="720"/>
              </w:tabs>
              <w:rPr>
                <w:rFonts w:asciiTheme="minorHAnsi" w:eastAsia="Calibri" w:hAnsiTheme="minorHAnsi" w:cstheme="minorHAnsi"/>
                <w:b/>
                <w:bCs/>
                <w:color w:val="000000" w:themeColor="text1"/>
              </w:rPr>
            </w:pPr>
            <w:r w:rsidRPr="00B4654D">
              <w:rPr>
                <w:rFonts w:asciiTheme="minorHAnsi" w:eastAsia="Calibri" w:hAnsiTheme="minorHAnsi" w:cstheme="minorHAnsi"/>
                <w:b/>
                <w:bCs/>
                <w:color w:val="000000" w:themeColor="text1"/>
              </w:rPr>
              <w:t>Demonstrate the viability and effectiveness of migrating Threat Hunting data into a common standard</w:t>
            </w:r>
            <w:r w:rsidRPr="00C64EEF">
              <w:rPr>
                <w:rFonts w:asciiTheme="minorHAnsi" w:eastAsia="Calibri" w:hAnsiTheme="minorHAnsi" w:cstheme="minorHAnsi"/>
                <w:b/>
                <w:bCs/>
                <w:color w:val="000000" w:themeColor="text1"/>
              </w:rPr>
              <w:t>.</w:t>
            </w:r>
          </w:p>
          <w:p w14:paraId="32E03081" w14:textId="72AE134D" w:rsidR="00DB49A9" w:rsidRPr="00681FD1" w:rsidRDefault="00DB49A9" w:rsidP="00DB49A9">
            <w:pPr>
              <w:pStyle w:val="ListParagraph"/>
              <w:numPr>
                <w:ilvl w:val="0"/>
                <w:numId w:val="4"/>
              </w:numPr>
              <w:tabs>
                <w:tab w:val="left" w:pos="1440"/>
              </w:tabs>
              <w:rPr>
                <w:rFonts w:asciiTheme="minorHAnsi" w:eastAsia="Calibri" w:hAnsiTheme="minorHAnsi" w:cstheme="minorHAnsi"/>
                <w:color w:val="000000" w:themeColor="text1"/>
              </w:rPr>
            </w:pPr>
            <w:r w:rsidRPr="00681FD1">
              <w:rPr>
                <w:rFonts w:asciiTheme="minorHAnsi" w:eastAsia="Calibri" w:hAnsiTheme="minorHAnsi" w:cstheme="minorHAnsi"/>
                <w:color w:val="000000" w:themeColor="text1"/>
              </w:rPr>
              <w:t>Identify at least one analytic, query, or set of queries to assess using</w:t>
            </w:r>
            <w:r>
              <w:rPr>
                <w:rFonts w:asciiTheme="minorHAnsi" w:eastAsia="Calibri" w:hAnsiTheme="minorHAnsi" w:cstheme="minorHAnsi"/>
                <w:color w:val="000000" w:themeColor="text1"/>
              </w:rPr>
              <w:t xml:space="preserve"> </w:t>
            </w:r>
            <w:r w:rsidR="00382189">
              <w:rPr>
                <w:rFonts w:asciiTheme="minorHAnsi" w:eastAsia="Calibri" w:hAnsiTheme="minorHAnsi" w:cstheme="minorHAnsi"/>
                <w:color w:val="000000" w:themeColor="text1"/>
              </w:rPr>
              <w:t>OCSF</w:t>
            </w:r>
            <w:r w:rsidRPr="00681FD1">
              <w:rPr>
                <w:rFonts w:asciiTheme="minorHAnsi" w:eastAsia="Calibri" w:hAnsiTheme="minorHAnsi" w:cstheme="minorHAnsi"/>
                <w:color w:val="000000" w:themeColor="text1"/>
              </w:rPr>
              <w:t>-mapped data.</w:t>
            </w:r>
          </w:p>
          <w:p w14:paraId="0341A422" w14:textId="1F385EF9" w:rsidR="00DB49A9" w:rsidRDefault="00DB49A9" w:rsidP="00DB49A9">
            <w:pPr>
              <w:pStyle w:val="ListParagraph"/>
              <w:numPr>
                <w:ilvl w:val="0"/>
                <w:numId w:val="4"/>
              </w:numPr>
              <w:tabs>
                <w:tab w:val="left" w:pos="1440"/>
              </w:tabs>
              <w:rPr>
                <w:rFonts w:asciiTheme="minorHAnsi" w:eastAsia="Calibri" w:hAnsiTheme="minorHAnsi" w:cstheme="minorHAnsi"/>
                <w:color w:val="000000" w:themeColor="text1"/>
              </w:rPr>
            </w:pPr>
            <w:r w:rsidRPr="00681FD1">
              <w:rPr>
                <w:rFonts w:asciiTheme="minorHAnsi" w:eastAsia="Calibri" w:hAnsiTheme="minorHAnsi" w:cstheme="minorHAnsi"/>
                <w:color w:val="000000" w:themeColor="text1"/>
              </w:rPr>
              <w:t xml:space="preserve">Transform </w:t>
            </w:r>
            <w:r w:rsidR="006807F5" w:rsidRPr="00681FD1">
              <w:rPr>
                <w:rFonts w:asciiTheme="minorHAnsi" w:eastAsia="Calibri" w:hAnsiTheme="minorHAnsi" w:cstheme="minorHAnsi"/>
                <w:color w:val="000000" w:themeColor="text1"/>
              </w:rPr>
              <w:t>an appropriate data set accessed by the analytic, query, or set of queries</w:t>
            </w:r>
            <w:r w:rsidR="006807F5" w:rsidRPr="00681FD1">
              <w:rPr>
                <w:rFonts w:asciiTheme="minorHAnsi" w:eastAsia="Calibri" w:hAnsiTheme="minorHAnsi" w:cstheme="minorHAnsi"/>
                <w:color w:val="000000" w:themeColor="text1"/>
              </w:rPr>
              <w:t xml:space="preserve"> </w:t>
            </w:r>
            <w:r w:rsidRPr="00681FD1">
              <w:rPr>
                <w:rFonts w:asciiTheme="minorHAnsi" w:eastAsia="Calibri" w:hAnsiTheme="minorHAnsi" w:cstheme="minorHAnsi"/>
                <w:color w:val="000000" w:themeColor="text1"/>
              </w:rPr>
              <w:t xml:space="preserve">to OCSF to create a sample </w:t>
            </w:r>
            <w:r>
              <w:rPr>
                <w:rFonts w:asciiTheme="minorHAnsi" w:eastAsia="Calibri" w:hAnsiTheme="minorHAnsi" w:cstheme="minorHAnsi"/>
                <w:color w:val="000000" w:themeColor="text1"/>
              </w:rPr>
              <w:t xml:space="preserve">standardized </w:t>
            </w:r>
            <w:r w:rsidRPr="00681FD1">
              <w:rPr>
                <w:rFonts w:asciiTheme="minorHAnsi" w:eastAsia="Calibri" w:hAnsiTheme="minorHAnsi" w:cstheme="minorHAnsi"/>
                <w:color w:val="000000" w:themeColor="text1"/>
              </w:rPr>
              <w:t>data set.</w:t>
            </w:r>
          </w:p>
          <w:p w14:paraId="2D179111" w14:textId="77777777" w:rsidR="00DB49A9" w:rsidRDefault="00A30CA6" w:rsidP="0049010A">
            <w:pPr>
              <w:pStyle w:val="ListParagraph"/>
              <w:numPr>
                <w:ilvl w:val="0"/>
                <w:numId w:val="4"/>
              </w:numPr>
              <w:tabs>
                <w:tab w:val="left" w:pos="1440"/>
              </w:tabs>
              <w:rPr>
                <w:rFonts w:asciiTheme="minorHAnsi" w:eastAsia="Calibri" w:hAnsiTheme="minorHAnsi" w:cstheme="minorHAnsi"/>
                <w:color w:val="000000" w:themeColor="text1"/>
              </w:rPr>
            </w:pPr>
            <w:r w:rsidRPr="00323186">
              <w:rPr>
                <w:rFonts w:asciiTheme="minorHAnsi" w:eastAsia="Calibri" w:hAnsiTheme="minorHAnsi" w:cstheme="minorHAnsi"/>
                <w:color w:val="000000" w:themeColor="text1"/>
              </w:rPr>
              <w:t xml:space="preserve">Modify the analytic, query, or set of queries to use the sample </w:t>
            </w:r>
            <w:r>
              <w:rPr>
                <w:rFonts w:asciiTheme="minorHAnsi" w:eastAsia="Calibri" w:hAnsiTheme="minorHAnsi" w:cstheme="minorHAnsi"/>
                <w:color w:val="000000" w:themeColor="text1"/>
              </w:rPr>
              <w:t xml:space="preserve">standardized </w:t>
            </w:r>
            <w:r w:rsidRPr="00323186">
              <w:rPr>
                <w:rFonts w:asciiTheme="minorHAnsi" w:eastAsia="Calibri" w:hAnsiTheme="minorHAnsi" w:cstheme="minorHAnsi"/>
                <w:color w:val="000000" w:themeColor="text1"/>
              </w:rPr>
              <w:t>data set.</w:t>
            </w:r>
          </w:p>
          <w:p w14:paraId="6628BF0E" w14:textId="2114FE52" w:rsidR="006807F5" w:rsidRPr="006807F5" w:rsidRDefault="006807F5" w:rsidP="006807F5">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By the end of Q4 FY25, </w:t>
            </w:r>
            <w:ins w:id="25" w:author="Harvey, Alexander" w:date="2025-06-16T14:03:00Z" w16du:dateUtc="2025-06-16T18:03:00Z">
              <w:r w:rsidR="0069002D">
                <w:rPr>
                  <w:rFonts w:asciiTheme="minorHAnsi" w:eastAsia="Calibri" w:hAnsiTheme="minorHAnsi" w:cstheme="minorHAnsi"/>
                  <w:color w:val="000000" w:themeColor="text1"/>
                </w:rPr>
                <w:t>test</w:t>
              </w:r>
              <w:r w:rsidR="0069002D" w:rsidRPr="006E4CDF">
                <w:rPr>
                  <w:rFonts w:asciiTheme="minorHAnsi" w:eastAsia="Calibri" w:hAnsiTheme="minorHAnsi" w:cstheme="minorHAnsi"/>
                  <w:color w:val="000000" w:themeColor="text1"/>
                </w:rPr>
                <w:t xml:space="preserve"> </w:t>
              </w:r>
              <w:r w:rsidR="0069002D" w:rsidRPr="006E4CDF">
                <w:rPr>
                  <w:rFonts w:asciiTheme="minorHAnsi" w:eastAsia="Calibri" w:hAnsiTheme="minorHAnsi" w:cstheme="minorHAnsi"/>
                  <w:color w:val="000000" w:themeColor="text1"/>
                </w:rPr>
                <w:t>at least one</w:t>
              </w:r>
              <w:r w:rsidR="0069002D">
                <w:rPr>
                  <w:rFonts w:asciiTheme="minorHAnsi" w:eastAsia="Calibri" w:hAnsiTheme="minorHAnsi" w:cstheme="minorHAnsi"/>
                  <w:color w:val="000000" w:themeColor="text1"/>
                </w:rPr>
                <w:t xml:space="preserve"> (1)</w:t>
              </w:r>
              <w:r w:rsidR="0069002D" w:rsidRPr="006E4CDF">
                <w:rPr>
                  <w:rFonts w:asciiTheme="minorHAnsi" w:eastAsia="Calibri" w:hAnsiTheme="minorHAnsi" w:cstheme="minorHAnsi"/>
                  <w:color w:val="000000" w:themeColor="text1"/>
                </w:rPr>
                <w:t xml:space="preserve"> data transformation </w:t>
              </w:r>
              <w:r w:rsidR="0069002D">
                <w:rPr>
                  <w:rFonts w:asciiTheme="minorHAnsi" w:eastAsia="Calibri" w:hAnsiTheme="minorHAnsi" w:cstheme="minorHAnsi"/>
                  <w:color w:val="000000" w:themeColor="text1"/>
                </w:rPr>
                <w:t xml:space="preserve">with sample data in a development environment </w:t>
              </w:r>
              <w:r w:rsidR="0069002D" w:rsidRPr="006E4CDF">
                <w:rPr>
                  <w:rFonts w:asciiTheme="minorHAnsi" w:eastAsia="Calibri" w:hAnsiTheme="minorHAnsi" w:cstheme="minorHAnsi"/>
                  <w:color w:val="000000" w:themeColor="text1"/>
                </w:rPr>
                <w:t>in</w:t>
              </w:r>
              <w:r w:rsidR="0069002D">
                <w:rPr>
                  <w:rFonts w:asciiTheme="minorHAnsi" w:eastAsia="Calibri" w:hAnsiTheme="minorHAnsi" w:cstheme="minorHAnsi"/>
                  <w:color w:val="000000" w:themeColor="text1"/>
                </w:rPr>
                <w:t xml:space="preserve"> the CISA Data as a Service (CDaaS) Platform</w:t>
              </w:r>
            </w:ins>
            <w:del w:id="26" w:author="Harvey, Alexander" w:date="2025-06-16T14:03:00Z" w16du:dateUtc="2025-06-16T18:03:00Z">
              <w:r w:rsidRPr="006E4CDF" w:rsidDel="0069002D">
                <w:rPr>
                  <w:rFonts w:asciiTheme="minorHAnsi" w:eastAsia="Calibri" w:hAnsiTheme="minorHAnsi" w:cstheme="minorHAnsi"/>
                  <w:color w:val="000000" w:themeColor="text1"/>
                </w:rPr>
                <w:delText>implement at least one</w:delText>
              </w:r>
              <w:r w:rsidDel="0069002D">
                <w:rPr>
                  <w:rFonts w:asciiTheme="minorHAnsi" w:eastAsia="Calibri" w:hAnsiTheme="minorHAnsi" w:cstheme="minorHAnsi"/>
                  <w:color w:val="000000" w:themeColor="text1"/>
                </w:rPr>
                <w:delText xml:space="preserve"> (1)</w:delText>
              </w:r>
              <w:r w:rsidRPr="006E4CDF" w:rsidDel="0069002D">
                <w:rPr>
                  <w:rFonts w:asciiTheme="minorHAnsi" w:eastAsia="Calibri" w:hAnsiTheme="minorHAnsi" w:cstheme="minorHAnsi"/>
                  <w:color w:val="000000" w:themeColor="text1"/>
                </w:rPr>
                <w:delText xml:space="preserve"> data transformation in</w:delText>
              </w:r>
              <w:r w:rsidDel="0069002D">
                <w:rPr>
                  <w:rFonts w:asciiTheme="minorHAnsi" w:eastAsia="Calibri" w:hAnsiTheme="minorHAnsi" w:cstheme="minorHAnsi"/>
                  <w:color w:val="000000" w:themeColor="text1"/>
                </w:rPr>
                <w:delText xml:space="preserve"> the CISA Data as a Service (CDaaS)</w:delText>
              </w:r>
              <w:r w:rsidDel="0069002D">
                <w:rPr>
                  <w:rFonts w:asciiTheme="minorHAnsi" w:eastAsia="Calibri" w:hAnsiTheme="minorHAnsi" w:cstheme="minorHAnsi"/>
                  <w:color w:val="000000" w:themeColor="text1"/>
                </w:rPr>
                <w:delText xml:space="preserve"> </w:delText>
              </w:r>
              <w:r w:rsidDel="0069002D">
                <w:rPr>
                  <w:rFonts w:asciiTheme="minorHAnsi" w:eastAsia="Calibri" w:hAnsiTheme="minorHAnsi" w:cstheme="minorHAnsi"/>
                  <w:color w:val="000000" w:themeColor="text1"/>
                </w:rPr>
                <w:delText>Platform</w:delText>
              </w:r>
            </w:del>
            <w:r>
              <w:rPr>
                <w:rFonts w:asciiTheme="minorHAnsi" w:eastAsia="Calibri" w:hAnsiTheme="minorHAnsi" w:cstheme="minorHAnsi"/>
                <w:color w:val="000000" w:themeColor="text1"/>
              </w:rPr>
              <w:t>.</w:t>
            </w:r>
          </w:p>
          <w:p w14:paraId="5C73412D" w14:textId="77777777" w:rsidR="00444654" w:rsidRDefault="00444654" w:rsidP="00444654">
            <w:pPr>
              <w:tabs>
                <w:tab w:val="left" w:pos="1440"/>
              </w:tabs>
              <w:rPr>
                <w:rFonts w:asciiTheme="minorHAnsi" w:eastAsia="Calibri" w:hAnsiTheme="minorHAnsi" w:cstheme="minorHAnsi"/>
                <w:color w:val="000000" w:themeColor="text1"/>
              </w:rPr>
            </w:pPr>
          </w:p>
          <w:p w14:paraId="4C983689" w14:textId="77777777" w:rsidR="00444654" w:rsidRDefault="00444654" w:rsidP="00444654">
            <w:pPr>
              <w:tabs>
                <w:tab w:val="left" w:pos="1440"/>
              </w:tabs>
              <w:rPr>
                <w:rFonts w:asciiTheme="minorHAnsi" w:eastAsia="Calibri" w:hAnsiTheme="minorHAnsi" w:cstheme="minorHAnsi"/>
                <w:b/>
                <w:bCs/>
                <w:color w:val="000000" w:themeColor="text1"/>
              </w:rPr>
            </w:pPr>
            <w:r w:rsidRPr="000036B9">
              <w:rPr>
                <w:rFonts w:asciiTheme="minorHAnsi" w:eastAsia="Calibri" w:hAnsiTheme="minorHAnsi" w:cstheme="minorHAnsi"/>
                <w:b/>
                <w:bCs/>
                <w:color w:val="000000" w:themeColor="text1"/>
              </w:rPr>
              <w:t xml:space="preserve">Develop a data pipeline to </w:t>
            </w:r>
            <w:r>
              <w:rPr>
                <w:rFonts w:asciiTheme="minorHAnsi" w:eastAsia="Calibri" w:hAnsiTheme="minorHAnsi" w:cstheme="minorHAnsi"/>
                <w:b/>
                <w:bCs/>
                <w:color w:val="000000" w:themeColor="text1"/>
              </w:rPr>
              <w:t>process, store, and analyze</w:t>
            </w:r>
            <w:r w:rsidRPr="000036B9">
              <w:rPr>
                <w:rFonts w:asciiTheme="minorHAnsi" w:eastAsia="Calibri" w:hAnsiTheme="minorHAnsi" w:cstheme="minorHAnsi"/>
                <w:b/>
                <w:bCs/>
                <w:color w:val="000000" w:themeColor="text1"/>
              </w:rPr>
              <w:t xml:space="preserve"> Threat Hunting data.</w:t>
            </w:r>
          </w:p>
          <w:p w14:paraId="067101C9" w14:textId="0B1EF6B1" w:rsidR="00444654" w:rsidRPr="00584BF2" w:rsidRDefault="00444654" w:rsidP="00444654">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Directly contribute to the development of a data pipeline within the Threat Hunting Enterprise Architecture.</w:t>
            </w:r>
          </w:p>
          <w:p w14:paraId="385E3198" w14:textId="77777777" w:rsidR="00444654" w:rsidRPr="003A529F" w:rsidRDefault="00444654" w:rsidP="00444654">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Migrate at least one (1) existing Threat Hunting data source to the data pipeline service.</w:t>
            </w:r>
          </w:p>
          <w:p w14:paraId="7F6C72B1" w14:textId="77777777" w:rsidR="00444654" w:rsidRDefault="00444654" w:rsidP="00444654">
            <w:pPr>
              <w:pStyle w:val="ListParagraph"/>
              <w:numPr>
                <w:ilvl w:val="0"/>
                <w:numId w:val="26"/>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Standardize at least one (1) existing migrated data source within the data pipeline service to a common data standard.</w:t>
            </w:r>
          </w:p>
          <w:p w14:paraId="0923C520" w14:textId="2E413AE9" w:rsidR="00444654" w:rsidRPr="00444654" w:rsidRDefault="00444654" w:rsidP="00444654">
            <w:pPr>
              <w:pStyle w:val="ListParagraph"/>
              <w:numPr>
                <w:ilvl w:val="0"/>
                <w:numId w:val="26"/>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lastRenderedPageBreak/>
              <w:t xml:space="preserve">By the end of Q4 FY25, </w:t>
            </w:r>
            <w:ins w:id="27" w:author="Harvey, Alexander" w:date="2025-06-16T14:04:00Z" w16du:dateUtc="2025-06-16T18:04:00Z">
              <w:r w:rsidR="007F472B">
                <w:rPr>
                  <w:rFonts w:asciiTheme="minorHAnsi" w:eastAsia="Calibri" w:hAnsiTheme="minorHAnsi" w:cstheme="minorHAnsi"/>
                  <w:color w:val="000000" w:themeColor="text1"/>
                </w:rPr>
                <w:t>test</w:t>
              </w:r>
              <w:r w:rsidR="007F472B" w:rsidRPr="006E4CDF">
                <w:rPr>
                  <w:rFonts w:asciiTheme="minorHAnsi" w:eastAsia="Calibri" w:hAnsiTheme="minorHAnsi" w:cstheme="minorHAnsi"/>
                  <w:color w:val="000000" w:themeColor="text1"/>
                </w:rPr>
                <w:t xml:space="preserve"> </w:t>
              </w:r>
              <w:r w:rsidR="007F472B" w:rsidRPr="006E4CDF">
                <w:rPr>
                  <w:rFonts w:asciiTheme="minorHAnsi" w:eastAsia="Calibri" w:hAnsiTheme="minorHAnsi" w:cstheme="minorHAnsi"/>
                  <w:color w:val="000000" w:themeColor="text1"/>
                </w:rPr>
                <w:t>at least one</w:t>
              </w:r>
              <w:r w:rsidR="007F472B">
                <w:rPr>
                  <w:rFonts w:asciiTheme="minorHAnsi" w:eastAsia="Calibri" w:hAnsiTheme="minorHAnsi" w:cstheme="minorHAnsi"/>
                  <w:color w:val="000000" w:themeColor="text1"/>
                </w:rPr>
                <w:t xml:space="preserve"> (1) Use Case within the CDaaS Platform development environment using sample data</w:t>
              </w:r>
            </w:ins>
            <w:del w:id="28" w:author="Harvey, Alexander" w:date="2025-06-16T14:04:00Z" w16du:dateUtc="2025-06-16T18:04:00Z">
              <w:r w:rsidRPr="006E4CDF" w:rsidDel="007F472B">
                <w:rPr>
                  <w:rFonts w:asciiTheme="minorHAnsi" w:eastAsia="Calibri" w:hAnsiTheme="minorHAnsi" w:cstheme="minorHAnsi"/>
                  <w:color w:val="000000" w:themeColor="text1"/>
                </w:rPr>
                <w:delText>implement at least one</w:delText>
              </w:r>
              <w:r w:rsidDel="007F472B">
                <w:rPr>
                  <w:rFonts w:asciiTheme="minorHAnsi" w:eastAsia="Calibri" w:hAnsiTheme="minorHAnsi" w:cstheme="minorHAnsi"/>
                  <w:color w:val="000000" w:themeColor="text1"/>
                </w:rPr>
                <w:delText xml:space="preserve"> (1) Use Case within the </w:delText>
              </w:r>
              <w:r w:rsidR="006807F5" w:rsidDel="007F472B">
                <w:rPr>
                  <w:rFonts w:asciiTheme="minorHAnsi" w:eastAsia="Calibri" w:hAnsiTheme="minorHAnsi" w:cstheme="minorHAnsi"/>
                  <w:color w:val="000000" w:themeColor="text1"/>
                </w:rPr>
                <w:delText xml:space="preserve">CDaaS </w:delText>
              </w:r>
              <w:r w:rsidDel="007F472B">
                <w:rPr>
                  <w:rFonts w:asciiTheme="minorHAnsi" w:eastAsia="Calibri" w:hAnsiTheme="minorHAnsi" w:cstheme="minorHAnsi"/>
                  <w:color w:val="000000" w:themeColor="text1"/>
                </w:rPr>
                <w:delText>Platform</w:delText>
              </w:r>
            </w:del>
            <w:r>
              <w:rPr>
                <w:rFonts w:asciiTheme="minorHAnsi" w:eastAsia="Calibri" w:hAnsiTheme="minorHAnsi" w:cstheme="minorHAnsi"/>
                <w:color w:val="000000" w:themeColor="text1"/>
              </w:rPr>
              <w:t>.</w:t>
            </w:r>
          </w:p>
        </w:tc>
        <w:tc>
          <w:tcPr>
            <w:tcW w:w="6298" w:type="dxa"/>
            <w:tcBorders>
              <w:top w:val="single" w:sz="8" w:space="0" w:color="auto"/>
              <w:left w:val="single" w:sz="8" w:space="0" w:color="auto"/>
              <w:bottom w:val="single" w:sz="8" w:space="0" w:color="auto"/>
              <w:right w:val="single" w:sz="8" w:space="0" w:color="auto"/>
            </w:tcBorders>
            <w:tcMar>
              <w:left w:w="108" w:type="dxa"/>
              <w:right w:w="108" w:type="dxa"/>
            </w:tcMar>
          </w:tcPr>
          <w:p w14:paraId="49F60A8A" w14:textId="77777777" w:rsidR="00624A64" w:rsidRPr="00C64EEF" w:rsidRDefault="00624A64" w:rsidP="00624A64">
            <w:pPr>
              <w:tabs>
                <w:tab w:val="left" w:pos="720"/>
              </w:tabs>
              <w:rPr>
                <w:rFonts w:asciiTheme="minorHAnsi" w:eastAsia="Calibri" w:hAnsiTheme="minorHAnsi" w:cstheme="minorHAnsi"/>
                <w:b/>
                <w:bCs/>
                <w:color w:val="000000" w:themeColor="text1"/>
              </w:rPr>
            </w:pPr>
            <w:r w:rsidRPr="002D3234">
              <w:rPr>
                <w:rFonts w:asciiTheme="minorHAnsi" w:eastAsia="Calibri" w:hAnsiTheme="minorHAnsi" w:cstheme="minorHAnsi"/>
                <w:b/>
                <w:bCs/>
                <w:color w:val="000000" w:themeColor="text1"/>
              </w:rPr>
              <w:lastRenderedPageBreak/>
              <w:t>Spearhead a data normalization pilot project to map and transform Threat Hunting data into a common data standard</w:t>
            </w:r>
            <w:r w:rsidRPr="00C64EEF">
              <w:rPr>
                <w:rFonts w:asciiTheme="minorHAnsi" w:eastAsia="Calibri" w:hAnsiTheme="minorHAnsi" w:cstheme="minorHAnsi"/>
                <w:b/>
                <w:bCs/>
                <w:color w:val="000000" w:themeColor="text1"/>
              </w:rPr>
              <w:t>.</w:t>
            </w:r>
          </w:p>
          <w:p w14:paraId="7EFF2EB0" w14:textId="1BF0EF2B" w:rsidR="00624A64" w:rsidRDefault="00624A64" w:rsidP="00624A64">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Conduct research </w:t>
            </w:r>
            <w:r>
              <w:rPr>
                <w:rFonts w:asciiTheme="minorHAnsi" w:eastAsia="Calibri" w:hAnsiTheme="minorHAnsi" w:cstheme="minorHAnsi"/>
                <w:color w:val="000000" w:themeColor="text1"/>
              </w:rPr>
              <w:t>into at least one (1) additional</w:t>
            </w:r>
            <w:r>
              <w:rPr>
                <w:rFonts w:asciiTheme="minorHAnsi" w:eastAsia="Calibri" w:hAnsiTheme="minorHAnsi" w:cstheme="minorHAnsi"/>
                <w:color w:val="000000" w:themeColor="text1"/>
              </w:rPr>
              <w:t xml:space="preserve"> common data standard</w:t>
            </w:r>
            <w:r>
              <w:rPr>
                <w:rFonts w:asciiTheme="minorHAnsi" w:eastAsia="Calibri" w:hAnsiTheme="minorHAnsi" w:cstheme="minorHAnsi"/>
                <w:color w:val="000000" w:themeColor="text1"/>
              </w:rPr>
              <w:t xml:space="preserve"> as an alternative to OCSF</w:t>
            </w:r>
            <w:r>
              <w:rPr>
                <w:rFonts w:asciiTheme="minorHAnsi" w:eastAsia="Calibri" w:hAnsiTheme="minorHAnsi" w:cstheme="minorHAnsi"/>
                <w:color w:val="000000" w:themeColor="text1"/>
              </w:rPr>
              <w:t>.</w:t>
            </w:r>
          </w:p>
          <w:p w14:paraId="1EAF1EFC" w14:textId="23BAAEA3" w:rsidR="00624A64" w:rsidRDefault="00624A64" w:rsidP="00624A64">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Complete field mappings for at least </w:t>
            </w:r>
            <w:r>
              <w:rPr>
                <w:rFonts w:asciiTheme="minorHAnsi" w:eastAsia="Calibri" w:hAnsiTheme="minorHAnsi" w:cstheme="minorHAnsi"/>
                <w:color w:val="000000" w:themeColor="text1"/>
              </w:rPr>
              <w:t>two</w:t>
            </w:r>
            <w:r>
              <w:rPr>
                <w:rFonts w:asciiTheme="minorHAnsi" w:eastAsia="Calibri" w:hAnsiTheme="minorHAnsi" w:cstheme="minorHAnsi"/>
                <w:color w:val="000000" w:themeColor="text1"/>
              </w:rPr>
              <w:t xml:space="preserve"> (</w:t>
            </w:r>
            <w:r>
              <w:rPr>
                <w:rFonts w:asciiTheme="minorHAnsi" w:eastAsia="Calibri" w:hAnsiTheme="minorHAnsi" w:cstheme="minorHAnsi"/>
                <w:color w:val="000000" w:themeColor="text1"/>
              </w:rPr>
              <w:t>2</w:t>
            </w:r>
            <w:r>
              <w:rPr>
                <w:rFonts w:asciiTheme="minorHAnsi" w:eastAsia="Calibri" w:hAnsiTheme="minorHAnsi" w:cstheme="minorHAnsi"/>
                <w:color w:val="000000" w:themeColor="text1"/>
              </w:rPr>
              <w:t>) data source</w:t>
            </w:r>
            <w:r>
              <w:rPr>
                <w:rFonts w:asciiTheme="minorHAnsi" w:eastAsia="Calibri" w:hAnsiTheme="minorHAnsi" w:cstheme="minorHAnsi"/>
                <w:color w:val="000000" w:themeColor="text1"/>
              </w:rPr>
              <w:t>s</w:t>
            </w:r>
            <w:r>
              <w:rPr>
                <w:rFonts w:asciiTheme="minorHAnsi" w:eastAsia="Calibri" w:hAnsiTheme="minorHAnsi" w:cstheme="minorHAnsi"/>
                <w:color w:val="000000" w:themeColor="text1"/>
              </w:rPr>
              <w:t xml:space="preserve"> to OCSF.</w:t>
            </w:r>
          </w:p>
          <w:p w14:paraId="3F446591" w14:textId="7AFF0047" w:rsidR="00624A64" w:rsidRPr="00681FD1" w:rsidRDefault="00624A64" w:rsidP="00624A64">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lastRenderedPageBreak/>
              <w:t xml:space="preserve">Document the data transformation logic to normalize fields to OCSF for at least </w:t>
            </w:r>
            <w:r>
              <w:rPr>
                <w:rFonts w:asciiTheme="minorHAnsi" w:eastAsia="Calibri" w:hAnsiTheme="minorHAnsi" w:cstheme="minorHAnsi"/>
                <w:color w:val="000000" w:themeColor="text1"/>
              </w:rPr>
              <w:t>two</w:t>
            </w:r>
            <w:r>
              <w:rPr>
                <w:rFonts w:asciiTheme="minorHAnsi" w:eastAsia="Calibri" w:hAnsiTheme="minorHAnsi" w:cstheme="minorHAnsi"/>
                <w:color w:val="000000" w:themeColor="text1"/>
              </w:rPr>
              <w:t xml:space="preserve"> (</w:t>
            </w:r>
            <w:r>
              <w:rPr>
                <w:rFonts w:asciiTheme="minorHAnsi" w:eastAsia="Calibri" w:hAnsiTheme="minorHAnsi" w:cstheme="minorHAnsi"/>
                <w:color w:val="000000" w:themeColor="text1"/>
              </w:rPr>
              <w:t>2</w:t>
            </w:r>
            <w:r>
              <w:rPr>
                <w:rFonts w:asciiTheme="minorHAnsi" w:eastAsia="Calibri" w:hAnsiTheme="minorHAnsi" w:cstheme="minorHAnsi"/>
                <w:color w:val="000000" w:themeColor="text1"/>
              </w:rPr>
              <w:t>) data source</w:t>
            </w:r>
            <w:r>
              <w:rPr>
                <w:rFonts w:asciiTheme="minorHAnsi" w:eastAsia="Calibri" w:hAnsiTheme="minorHAnsi" w:cstheme="minorHAnsi"/>
                <w:color w:val="000000" w:themeColor="text1"/>
              </w:rPr>
              <w:t>s</w:t>
            </w:r>
            <w:r w:rsidRPr="00681FD1">
              <w:rPr>
                <w:rFonts w:asciiTheme="minorHAnsi" w:eastAsia="Calibri" w:hAnsiTheme="minorHAnsi" w:cstheme="minorHAnsi"/>
                <w:color w:val="000000" w:themeColor="text1"/>
              </w:rPr>
              <w:t>.</w:t>
            </w:r>
          </w:p>
          <w:p w14:paraId="7375C1C2" w14:textId="77777777" w:rsidR="00624A64" w:rsidRDefault="00624A64" w:rsidP="00F16DEA">
            <w:pPr>
              <w:tabs>
                <w:tab w:val="left" w:pos="720"/>
              </w:tabs>
              <w:rPr>
                <w:rFonts w:asciiTheme="minorHAnsi" w:eastAsia="Calibri" w:hAnsiTheme="minorHAnsi" w:cstheme="minorHAnsi"/>
                <w:b/>
                <w:bCs/>
                <w:color w:val="000000" w:themeColor="text1"/>
              </w:rPr>
            </w:pPr>
          </w:p>
          <w:p w14:paraId="3C4E13D9" w14:textId="6F6F4200" w:rsidR="00DB49A9" w:rsidRPr="00C64EEF" w:rsidRDefault="00DB49A9" w:rsidP="00F16DEA">
            <w:pPr>
              <w:tabs>
                <w:tab w:val="left" w:pos="720"/>
              </w:tabs>
              <w:rPr>
                <w:rFonts w:asciiTheme="minorHAnsi" w:eastAsia="Calibri" w:hAnsiTheme="minorHAnsi" w:cstheme="minorHAnsi"/>
                <w:b/>
                <w:bCs/>
                <w:color w:val="000000" w:themeColor="text1"/>
              </w:rPr>
            </w:pPr>
            <w:r w:rsidRPr="00B4654D">
              <w:rPr>
                <w:rFonts w:asciiTheme="minorHAnsi" w:eastAsia="Calibri" w:hAnsiTheme="minorHAnsi" w:cstheme="minorHAnsi"/>
                <w:b/>
                <w:bCs/>
                <w:color w:val="000000" w:themeColor="text1"/>
              </w:rPr>
              <w:t>Demonstrate the viability and effectiveness of migrating Threat Hunting data into a common standard</w:t>
            </w:r>
            <w:r w:rsidRPr="00C64EEF">
              <w:rPr>
                <w:rFonts w:asciiTheme="minorHAnsi" w:eastAsia="Calibri" w:hAnsiTheme="minorHAnsi" w:cstheme="minorHAnsi"/>
                <w:b/>
                <w:bCs/>
                <w:color w:val="000000" w:themeColor="text1"/>
              </w:rPr>
              <w:t>.</w:t>
            </w:r>
          </w:p>
          <w:p w14:paraId="602911D2" w14:textId="13C98A7E" w:rsidR="00DB49A9" w:rsidRDefault="00DD3857" w:rsidP="00DB49A9">
            <w:pPr>
              <w:pStyle w:val="ListParagraph"/>
              <w:numPr>
                <w:ilvl w:val="0"/>
                <w:numId w:val="4"/>
              </w:numPr>
              <w:tabs>
                <w:tab w:val="left" w:pos="1440"/>
              </w:tabs>
              <w:rPr>
                <w:rFonts w:asciiTheme="minorHAnsi" w:eastAsia="Calibri" w:hAnsiTheme="minorHAnsi" w:cstheme="minorHAnsi"/>
                <w:color w:val="000000" w:themeColor="text1"/>
              </w:rPr>
            </w:pPr>
            <w:ins w:id="29" w:author="Harvey, Alexander" w:date="2025-06-16T14:14:00Z" w16du:dateUtc="2025-06-16T18:14:00Z">
              <w:r>
                <w:rPr>
                  <w:rFonts w:asciiTheme="minorHAnsi" w:eastAsia="Calibri" w:hAnsiTheme="minorHAnsi" w:cstheme="minorHAnsi"/>
                  <w:color w:val="000000" w:themeColor="text1"/>
                </w:rPr>
                <w:t>Demonstrate an improvement in query performance that makes the sample data set more manageable and searchable</w:t>
              </w:r>
            </w:ins>
            <w:del w:id="30" w:author="Harvey, Alexander" w:date="2025-06-16T14:14:00Z" w16du:dateUtc="2025-06-16T18:14:00Z">
              <w:r w:rsidR="00DB49A9" w:rsidDel="00DD3857">
                <w:rPr>
                  <w:rFonts w:asciiTheme="minorHAnsi" w:eastAsia="Calibri" w:hAnsiTheme="minorHAnsi" w:cstheme="minorHAnsi"/>
                  <w:color w:val="000000" w:themeColor="text1"/>
                </w:rPr>
                <w:delText xml:space="preserve">Demonstrate a </w:delText>
              </w:r>
              <w:r w:rsidR="00794C8A" w:rsidDel="00DD3857">
                <w:rPr>
                  <w:rFonts w:asciiTheme="minorHAnsi" w:eastAsia="Calibri" w:hAnsiTheme="minorHAnsi" w:cstheme="minorHAnsi"/>
                  <w:color w:val="000000" w:themeColor="text1"/>
                </w:rPr>
                <w:delText>significant</w:delText>
              </w:r>
              <w:r w:rsidR="00DB49A9" w:rsidDel="00DD3857">
                <w:rPr>
                  <w:rFonts w:asciiTheme="minorHAnsi" w:eastAsia="Calibri" w:hAnsiTheme="minorHAnsi" w:cstheme="minorHAnsi"/>
                  <w:color w:val="000000" w:themeColor="text1"/>
                </w:rPr>
                <w:delText xml:space="preserve"> improvement in query performance and an overall optimized indexing process that makes the sample data set more manageable and searchable</w:delText>
              </w:r>
            </w:del>
            <w:r w:rsidR="00DB49A9" w:rsidRPr="00323186">
              <w:rPr>
                <w:rFonts w:asciiTheme="minorHAnsi" w:eastAsia="Calibri" w:hAnsiTheme="minorHAnsi" w:cstheme="minorHAnsi"/>
                <w:color w:val="000000" w:themeColor="text1"/>
              </w:rPr>
              <w:t>.</w:t>
            </w:r>
          </w:p>
          <w:p w14:paraId="25B7566D" w14:textId="2D950929" w:rsidR="000104ED" w:rsidRPr="00322C8D" w:rsidRDefault="007F472B" w:rsidP="00A45D59">
            <w:pPr>
              <w:pStyle w:val="ListParagraph"/>
              <w:numPr>
                <w:ilvl w:val="0"/>
                <w:numId w:val="4"/>
              </w:numPr>
              <w:tabs>
                <w:tab w:val="left" w:pos="1440"/>
              </w:tabs>
              <w:rPr>
                <w:rFonts w:asciiTheme="minorHAnsi" w:eastAsia="Calibri" w:hAnsiTheme="minorHAnsi" w:cstheme="minorHAnsi"/>
                <w:color w:val="000000" w:themeColor="text1"/>
              </w:rPr>
            </w:pPr>
            <w:ins w:id="31" w:author="Harvey, Alexander" w:date="2025-06-16T14:04:00Z" w16du:dateUtc="2025-06-16T18:04:00Z">
              <w:r w:rsidRPr="00322C8D">
                <w:rPr>
                  <w:rFonts w:asciiTheme="minorHAnsi" w:eastAsia="Calibri" w:hAnsiTheme="minorHAnsi" w:cstheme="minorHAnsi"/>
                  <w:color w:val="000000" w:themeColor="text1"/>
                </w:rPr>
                <w:t xml:space="preserve">Demonstrate Indicator of Compromise (IOC) detections by utilizing </w:t>
              </w:r>
              <w:r>
                <w:rPr>
                  <w:rFonts w:asciiTheme="minorHAnsi" w:eastAsia="Calibri" w:hAnsiTheme="minorHAnsi" w:cstheme="minorHAnsi"/>
                  <w:color w:val="000000" w:themeColor="text1"/>
                </w:rPr>
                <w:t>sample</w:t>
              </w:r>
              <w:r w:rsidRPr="00322C8D">
                <w:rPr>
                  <w:rFonts w:asciiTheme="minorHAnsi" w:eastAsia="Calibri" w:hAnsiTheme="minorHAnsi" w:cstheme="minorHAnsi"/>
                  <w:color w:val="000000" w:themeColor="text1"/>
                </w:rPr>
                <w:t xml:space="preserve"> data</w:t>
              </w:r>
              <w:r>
                <w:rPr>
                  <w:rFonts w:asciiTheme="minorHAnsi" w:eastAsia="Calibri" w:hAnsiTheme="minorHAnsi" w:cstheme="minorHAnsi"/>
                  <w:color w:val="000000" w:themeColor="text1"/>
                </w:rPr>
                <w:t xml:space="preserve"> transformed into a common standard</w:t>
              </w:r>
            </w:ins>
            <w:del w:id="32" w:author="Harvey, Alexander" w:date="2025-06-16T14:04:00Z" w16du:dateUtc="2025-06-16T18:04:00Z">
              <w:r w:rsidR="00152617" w:rsidRPr="00322C8D" w:rsidDel="007F472B">
                <w:rPr>
                  <w:rFonts w:asciiTheme="minorHAnsi" w:eastAsia="Calibri" w:hAnsiTheme="minorHAnsi" w:cstheme="minorHAnsi"/>
                  <w:color w:val="000000" w:themeColor="text1"/>
                </w:rPr>
                <w:delText xml:space="preserve">Demonstrate a significant increase in Indicator of Compromise (IOC) detections by utilizing the </w:delText>
              </w:r>
              <w:r w:rsidR="00DD312D" w:rsidRPr="00322C8D" w:rsidDel="007F472B">
                <w:rPr>
                  <w:rFonts w:asciiTheme="minorHAnsi" w:eastAsia="Calibri" w:hAnsiTheme="minorHAnsi" w:cstheme="minorHAnsi"/>
                  <w:color w:val="000000" w:themeColor="text1"/>
                </w:rPr>
                <w:delText>standardized data</w:delText>
              </w:r>
            </w:del>
            <w:r w:rsidR="00152617" w:rsidRPr="00322C8D">
              <w:rPr>
                <w:rFonts w:asciiTheme="minorHAnsi" w:eastAsia="Calibri" w:hAnsiTheme="minorHAnsi" w:cstheme="minorHAnsi"/>
                <w:color w:val="000000" w:themeColor="text1"/>
              </w:rPr>
              <w:t>.</w:t>
            </w:r>
          </w:p>
          <w:p w14:paraId="229D8640" w14:textId="3A27D8DD" w:rsidR="00DB49A9" w:rsidRDefault="00DB49A9" w:rsidP="00DB49A9">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Create a new analytic, query, or set of queries to demonstrate a novel use of the standardized data set.</w:t>
            </w:r>
          </w:p>
          <w:p w14:paraId="3D507A61" w14:textId="17DA41F3" w:rsidR="00DB49A9" w:rsidRDefault="00322C8D" w:rsidP="0049010A">
            <w:pPr>
              <w:pStyle w:val="ListParagraph"/>
              <w:numPr>
                <w:ilvl w:val="0"/>
                <w:numId w:val="4"/>
              </w:numPr>
              <w:tabs>
                <w:tab w:val="left" w:pos="1440"/>
              </w:tabs>
              <w:rPr>
                <w:rFonts w:asciiTheme="minorHAnsi" w:eastAsia="Calibri" w:hAnsiTheme="minorHAnsi" w:cstheme="minorHAnsi"/>
                <w:color w:val="000000" w:themeColor="text1"/>
              </w:rPr>
            </w:pPr>
            <w:r>
              <w:rPr>
                <w:rFonts w:asciiTheme="minorHAnsi" w:eastAsia="Calibri" w:hAnsiTheme="minorHAnsi" w:cstheme="minorHAnsi"/>
                <w:color w:val="000000" w:themeColor="text1"/>
              </w:rPr>
              <w:t xml:space="preserve">By the end of Q4 FY25, </w:t>
            </w:r>
            <w:ins w:id="33" w:author="Harvey, Alexander" w:date="2025-06-16T14:04:00Z" w16du:dateUtc="2025-06-16T18:04:00Z">
              <w:r w:rsidR="007F472B">
                <w:rPr>
                  <w:rFonts w:asciiTheme="minorHAnsi" w:eastAsia="Calibri" w:hAnsiTheme="minorHAnsi" w:cstheme="minorHAnsi"/>
                  <w:color w:val="000000" w:themeColor="text1"/>
                </w:rPr>
                <w:t>test</w:t>
              </w:r>
              <w:r w:rsidR="007F472B" w:rsidRPr="006E4CDF">
                <w:rPr>
                  <w:rFonts w:asciiTheme="minorHAnsi" w:eastAsia="Calibri" w:hAnsiTheme="minorHAnsi" w:cstheme="minorHAnsi"/>
                  <w:color w:val="000000" w:themeColor="text1"/>
                </w:rPr>
                <w:t xml:space="preserve"> </w:t>
              </w:r>
              <w:r w:rsidR="007F472B" w:rsidRPr="006E4CDF">
                <w:rPr>
                  <w:rFonts w:asciiTheme="minorHAnsi" w:eastAsia="Calibri" w:hAnsiTheme="minorHAnsi" w:cstheme="minorHAnsi"/>
                  <w:color w:val="000000" w:themeColor="text1"/>
                </w:rPr>
                <w:t xml:space="preserve">at least </w:t>
              </w:r>
              <w:r w:rsidR="007F472B">
                <w:rPr>
                  <w:rFonts w:asciiTheme="minorHAnsi" w:eastAsia="Calibri" w:hAnsiTheme="minorHAnsi" w:cstheme="minorHAnsi"/>
                  <w:color w:val="000000" w:themeColor="text1"/>
                </w:rPr>
                <w:t>two (2)</w:t>
              </w:r>
              <w:r w:rsidR="007F472B" w:rsidRPr="006E4CDF">
                <w:rPr>
                  <w:rFonts w:asciiTheme="minorHAnsi" w:eastAsia="Calibri" w:hAnsiTheme="minorHAnsi" w:cstheme="minorHAnsi"/>
                  <w:color w:val="000000" w:themeColor="text1"/>
                </w:rPr>
                <w:t xml:space="preserve"> data transformation</w:t>
              </w:r>
              <w:r w:rsidR="007F472B">
                <w:rPr>
                  <w:rFonts w:asciiTheme="minorHAnsi" w:eastAsia="Calibri" w:hAnsiTheme="minorHAnsi" w:cstheme="minorHAnsi"/>
                  <w:color w:val="000000" w:themeColor="text1"/>
                </w:rPr>
                <w:t>s</w:t>
              </w:r>
              <w:r w:rsidR="007F472B" w:rsidRPr="006E4CDF">
                <w:rPr>
                  <w:rFonts w:asciiTheme="minorHAnsi" w:eastAsia="Calibri" w:hAnsiTheme="minorHAnsi" w:cstheme="minorHAnsi"/>
                  <w:color w:val="000000" w:themeColor="text1"/>
                </w:rPr>
                <w:t xml:space="preserve"> </w:t>
              </w:r>
              <w:r w:rsidR="007F472B">
                <w:rPr>
                  <w:rFonts w:asciiTheme="minorHAnsi" w:eastAsia="Calibri" w:hAnsiTheme="minorHAnsi" w:cstheme="minorHAnsi"/>
                  <w:color w:val="000000" w:themeColor="text1"/>
                </w:rPr>
                <w:t xml:space="preserve">with sample data in a development environment </w:t>
              </w:r>
              <w:r w:rsidR="007F472B" w:rsidRPr="006E4CDF">
                <w:rPr>
                  <w:rFonts w:asciiTheme="minorHAnsi" w:eastAsia="Calibri" w:hAnsiTheme="minorHAnsi" w:cstheme="minorHAnsi"/>
                  <w:color w:val="000000" w:themeColor="text1"/>
                </w:rPr>
                <w:t>in</w:t>
              </w:r>
              <w:r w:rsidR="007F472B">
                <w:rPr>
                  <w:rFonts w:asciiTheme="minorHAnsi" w:eastAsia="Calibri" w:hAnsiTheme="minorHAnsi" w:cstheme="minorHAnsi"/>
                  <w:color w:val="000000" w:themeColor="text1"/>
                </w:rPr>
                <w:t xml:space="preserve"> the CDaaS Platform</w:t>
              </w:r>
            </w:ins>
            <w:del w:id="34" w:author="Harvey, Alexander" w:date="2025-06-16T14:04:00Z" w16du:dateUtc="2025-06-16T18:04:00Z">
              <w:r w:rsidRPr="006E4CDF" w:rsidDel="007F472B">
                <w:rPr>
                  <w:rFonts w:asciiTheme="minorHAnsi" w:eastAsia="Calibri" w:hAnsiTheme="minorHAnsi" w:cstheme="minorHAnsi"/>
                  <w:color w:val="000000" w:themeColor="text1"/>
                </w:rPr>
                <w:delText xml:space="preserve">implement at least </w:delText>
              </w:r>
              <w:r w:rsidR="006807F5" w:rsidDel="007F472B">
                <w:rPr>
                  <w:rFonts w:asciiTheme="minorHAnsi" w:eastAsia="Calibri" w:hAnsiTheme="minorHAnsi" w:cstheme="minorHAnsi"/>
                  <w:color w:val="000000" w:themeColor="text1"/>
                </w:rPr>
                <w:delText>two</w:delText>
              </w:r>
              <w:r w:rsidDel="007F472B">
                <w:rPr>
                  <w:rFonts w:asciiTheme="minorHAnsi" w:eastAsia="Calibri" w:hAnsiTheme="minorHAnsi" w:cstheme="minorHAnsi"/>
                  <w:color w:val="000000" w:themeColor="text1"/>
                </w:rPr>
                <w:delText xml:space="preserve"> (</w:delText>
              </w:r>
              <w:r w:rsidR="006807F5" w:rsidDel="007F472B">
                <w:rPr>
                  <w:rFonts w:asciiTheme="minorHAnsi" w:eastAsia="Calibri" w:hAnsiTheme="minorHAnsi" w:cstheme="minorHAnsi"/>
                  <w:color w:val="000000" w:themeColor="text1"/>
                </w:rPr>
                <w:delText>2</w:delText>
              </w:r>
              <w:r w:rsidDel="007F472B">
                <w:rPr>
                  <w:rFonts w:asciiTheme="minorHAnsi" w:eastAsia="Calibri" w:hAnsiTheme="minorHAnsi" w:cstheme="minorHAnsi"/>
                  <w:color w:val="000000" w:themeColor="text1"/>
                </w:rPr>
                <w:delText>)</w:delText>
              </w:r>
              <w:r w:rsidRPr="006E4CDF" w:rsidDel="007F472B">
                <w:rPr>
                  <w:rFonts w:asciiTheme="minorHAnsi" w:eastAsia="Calibri" w:hAnsiTheme="minorHAnsi" w:cstheme="minorHAnsi"/>
                  <w:color w:val="000000" w:themeColor="text1"/>
                </w:rPr>
                <w:delText xml:space="preserve"> data transformation</w:delText>
              </w:r>
              <w:r w:rsidR="006807F5" w:rsidDel="007F472B">
                <w:rPr>
                  <w:rFonts w:asciiTheme="minorHAnsi" w:eastAsia="Calibri" w:hAnsiTheme="minorHAnsi" w:cstheme="minorHAnsi"/>
                  <w:color w:val="000000" w:themeColor="text1"/>
                </w:rPr>
                <w:delText>s</w:delText>
              </w:r>
              <w:r w:rsidRPr="006E4CDF" w:rsidDel="007F472B">
                <w:rPr>
                  <w:rFonts w:asciiTheme="minorHAnsi" w:eastAsia="Calibri" w:hAnsiTheme="minorHAnsi" w:cstheme="minorHAnsi"/>
                  <w:color w:val="000000" w:themeColor="text1"/>
                </w:rPr>
                <w:delText xml:space="preserve"> in</w:delText>
              </w:r>
              <w:r w:rsidDel="007F472B">
                <w:rPr>
                  <w:rFonts w:asciiTheme="minorHAnsi" w:eastAsia="Calibri" w:hAnsiTheme="minorHAnsi" w:cstheme="minorHAnsi"/>
                  <w:color w:val="000000" w:themeColor="text1"/>
                </w:rPr>
                <w:delText xml:space="preserve"> the CDaaS Platform</w:delText>
              </w:r>
            </w:del>
            <w:r>
              <w:rPr>
                <w:rFonts w:asciiTheme="minorHAnsi" w:eastAsia="Calibri" w:hAnsiTheme="minorHAnsi" w:cstheme="minorHAnsi"/>
                <w:color w:val="000000" w:themeColor="text1"/>
              </w:rPr>
              <w:t>.</w:t>
            </w:r>
          </w:p>
          <w:p w14:paraId="78FBEDF8" w14:textId="77777777" w:rsidR="00444654" w:rsidRDefault="00444654" w:rsidP="00444654">
            <w:pPr>
              <w:tabs>
                <w:tab w:val="left" w:pos="1440"/>
              </w:tabs>
              <w:rPr>
                <w:rFonts w:asciiTheme="minorHAnsi" w:eastAsia="Calibri" w:hAnsiTheme="minorHAnsi" w:cstheme="minorHAnsi"/>
                <w:color w:val="000000" w:themeColor="text1"/>
              </w:rPr>
            </w:pPr>
          </w:p>
          <w:p w14:paraId="42553B37" w14:textId="77777777" w:rsidR="00305E04" w:rsidRDefault="00305E04" w:rsidP="00305E04">
            <w:pPr>
              <w:tabs>
                <w:tab w:val="left" w:pos="1440"/>
              </w:tabs>
              <w:rPr>
                <w:rFonts w:asciiTheme="minorHAnsi" w:eastAsia="Calibri" w:hAnsiTheme="minorHAnsi" w:cstheme="minorHAnsi"/>
                <w:b/>
                <w:bCs/>
                <w:color w:val="000000" w:themeColor="text1"/>
              </w:rPr>
            </w:pPr>
            <w:r w:rsidRPr="000036B9">
              <w:rPr>
                <w:rFonts w:asciiTheme="minorHAnsi" w:eastAsia="Calibri" w:hAnsiTheme="minorHAnsi" w:cstheme="minorHAnsi"/>
                <w:b/>
                <w:bCs/>
                <w:color w:val="000000" w:themeColor="text1"/>
              </w:rPr>
              <w:t xml:space="preserve">Develop a data pipeline to </w:t>
            </w:r>
            <w:r>
              <w:rPr>
                <w:rFonts w:asciiTheme="minorHAnsi" w:eastAsia="Calibri" w:hAnsiTheme="minorHAnsi" w:cstheme="minorHAnsi"/>
                <w:b/>
                <w:bCs/>
                <w:color w:val="000000" w:themeColor="text1"/>
              </w:rPr>
              <w:t>process, store, and analyze</w:t>
            </w:r>
            <w:r w:rsidRPr="000036B9">
              <w:rPr>
                <w:rFonts w:asciiTheme="minorHAnsi" w:eastAsia="Calibri" w:hAnsiTheme="minorHAnsi" w:cstheme="minorHAnsi"/>
                <w:b/>
                <w:bCs/>
                <w:color w:val="000000" w:themeColor="text1"/>
              </w:rPr>
              <w:t xml:space="preserve"> Threat Hunting data.</w:t>
            </w:r>
          </w:p>
          <w:p w14:paraId="5ACD83F9" w14:textId="77777777" w:rsidR="00305E04" w:rsidRPr="006B1B1B" w:rsidRDefault="00305E04" w:rsidP="00305E04">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Spearhead the development of a data pipeline within the Threat Hunting and CISA/CSD Enterprise Architecture.</w:t>
            </w:r>
          </w:p>
          <w:p w14:paraId="194CBCE1" w14:textId="77777777" w:rsidR="00305E04" w:rsidRPr="007F44E5" w:rsidRDefault="00305E04" w:rsidP="00305E04">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Migrate at least two (2) existing Threat Hunting data sources to the data pipeline service.</w:t>
            </w:r>
          </w:p>
          <w:p w14:paraId="2FF6B9EA" w14:textId="77777777" w:rsidR="00305E04" w:rsidRPr="007E0530" w:rsidRDefault="00305E04" w:rsidP="00305E04">
            <w:pPr>
              <w:pStyle w:val="ListParagraph"/>
              <w:numPr>
                <w:ilvl w:val="0"/>
                <w:numId w:val="26"/>
              </w:numPr>
              <w:tabs>
                <w:tab w:val="left" w:pos="1440"/>
              </w:tabs>
              <w:rPr>
                <w:rFonts w:asciiTheme="minorHAnsi" w:eastAsia="Calibri" w:hAnsiTheme="minorHAnsi" w:cstheme="minorHAnsi"/>
                <w:b/>
                <w:bCs/>
                <w:color w:val="000000" w:themeColor="text1"/>
              </w:rPr>
            </w:pPr>
            <w:r w:rsidRPr="007F44E5">
              <w:rPr>
                <w:rFonts w:asciiTheme="minorHAnsi" w:eastAsia="Calibri" w:hAnsiTheme="minorHAnsi" w:cstheme="minorHAnsi"/>
                <w:color w:val="000000" w:themeColor="text1"/>
              </w:rPr>
              <w:t xml:space="preserve">Standardize at least </w:t>
            </w:r>
            <w:r>
              <w:rPr>
                <w:rFonts w:asciiTheme="minorHAnsi" w:eastAsia="Calibri" w:hAnsiTheme="minorHAnsi" w:cstheme="minorHAnsi"/>
                <w:color w:val="000000" w:themeColor="text1"/>
              </w:rPr>
              <w:t>two</w:t>
            </w:r>
            <w:r w:rsidRPr="007F44E5">
              <w:rPr>
                <w:rFonts w:asciiTheme="minorHAnsi" w:eastAsia="Calibri" w:hAnsiTheme="minorHAnsi" w:cstheme="minorHAnsi"/>
                <w:color w:val="000000" w:themeColor="text1"/>
              </w:rPr>
              <w:t xml:space="preserve"> (</w:t>
            </w:r>
            <w:r>
              <w:rPr>
                <w:rFonts w:asciiTheme="minorHAnsi" w:eastAsia="Calibri" w:hAnsiTheme="minorHAnsi" w:cstheme="minorHAnsi"/>
                <w:color w:val="000000" w:themeColor="text1"/>
              </w:rPr>
              <w:t>2</w:t>
            </w:r>
            <w:r w:rsidRPr="007F44E5">
              <w:rPr>
                <w:rFonts w:asciiTheme="minorHAnsi" w:eastAsia="Calibri" w:hAnsiTheme="minorHAnsi" w:cstheme="minorHAnsi"/>
                <w:color w:val="000000" w:themeColor="text1"/>
              </w:rPr>
              <w:t>) existing migrated data source</w:t>
            </w:r>
            <w:r>
              <w:rPr>
                <w:rFonts w:asciiTheme="minorHAnsi" w:eastAsia="Calibri" w:hAnsiTheme="minorHAnsi" w:cstheme="minorHAnsi"/>
                <w:color w:val="000000" w:themeColor="text1"/>
              </w:rPr>
              <w:t>s</w:t>
            </w:r>
            <w:r w:rsidRPr="007F44E5">
              <w:rPr>
                <w:rFonts w:asciiTheme="minorHAnsi" w:eastAsia="Calibri" w:hAnsiTheme="minorHAnsi" w:cstheme="minorHAnsi"/>
                <w:color w:val="000000" w:themeColor="text1"/>
              </w:rPr>
              <w:t xml:space="preserve"> within the data pipeline service to a common data </w:t>
            </w:r>
            <w:r>
              <w:rPr>
                <w:rFonts w:asciiTheme="minorHAnsi" w:eastAsia="Calibri" w:hAnsiTheme="minorHAnsi" w:cstheme="minorHAnsi"/>
                <w:color w:val="000000" w:themeColor="text1"/>
              </w:rPr>
              <w:t>standard</w:t>
            </w:r>
            <w:r w:rsidRPr="007F44E5">
              <w:rPr>
                <w:rFonts w:asciiTheme="minorHAnsi" w:eastAsia="Calibri" w:hAnsiTheme="minorHAnsi" w:cstheme="minorHAnsi"/>
                <w:color w:val="000000" w:themeColor="text1"/>
              </w:rPr>
              <w:t>.</w:t>
            </w:r>
          </w:p>
          <w:p w14:paraId="65B3C552" w14:textId="7BA9D676" w:rsidR="00444654" w:rsidRPr="00305E04" w:rsidRDefault="00305E04" w:rsidP="00305E04">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lastRenderedPageBreak/>
              <w:t xml:space="preserve">By the end of Q4 FY25, </w:t>
            </w:r>
            <w:ins w:id="35" w:author="Harvey, Alexander" w:date="2025-06-16T14:05:00Z" w16du:dateUtc="2025-06-16T18:05:00Z">
              <w:r w:rsidR="007F472B">
                <w:rPr>
                  <w:rFonts w:asciiTheme="minorHAnsi" w:eastAsia="Calibri" w:hAnsiTheme="minorHAnsi" w:cstheme="minorHAnsi"/>
                  <w:color w:val="000000" w:themeColor="text1"/>
                </w:rPr>
                <w:t>test</w:t>
              </w:r>
              <w:r w:rsidR="007F472B" w:rsidRPr="006E4CDF">
                <w:rPr>
                  <w:rFonts w:asciiTheme="minorHAnsi" w:eastAsia="Calibri" w:hAnsiTheme="minorHAnsi" w:cstheme="minorHAnsi"/>
                  <w:color w:val="000000" w:themeColor="text1"/>
                </w:rPr>
                <w:t xml:space="preserve"> </w:t>
              </w:r>
              <w:r w:rsidR="007F472B" w:rsidRPr="006E4CDF">
                <w:rPr>
                  <w:rFonts w:asciiTheme="minorHAnsi" w:eastAsia="Calibri" w:hAnsiTheme="minorHAnsi" w:cstheme="minorHAnsi"/>
                  <w:color w:val="000000" w:themeColor="text1"/>
                </w:rPr>
                <w:t xml:space="preserve">at least </w:t>
              </w:r>
              <w:r w:rsidR="007F472B">
                <w:rPr>
                  <w:rFonts w:asciiTheme="minorHAnsi" w:eastAsia="Calibri" w:hAnsiTheme="minorHAnsi" w:cstheme="minorHAnsi"/>
                  <w:color w:val="000000" w:themeColor="text1"/>
                </w:rPr>
                <w:t>two (2) Use Cases within the CDaaS Platform development environment using sample data</w:t>
              </w:r>
            </w:ins>
            <w:del w:id="36" w:author="Harvey, Alexander" w:date="2025-06-16T14:05:00Z" w16du:dateUtc="2025-06-16T18:05:00Z">
              <w:r w:rsidRPr="006E4CDF" w:rsidDel="007F472B">
                <w:rPr>
                  <w:rFonts w:asciiTheme="minorHAnsi" w:eastAsia="Calibri" w:hAnsiTheme="minorHAnsi" w:cstheme="minorHAnsi"/>
                  <w:color w:val="000000" w:themeColor="text1"/>
                </w:rPr>
                <w:delText xml:space="preserve">implement at least </w:delText>
              </w:r>
              <w:r w:rsidDel="007F472B">
                <w:rPr>
                  <w:rFonts w:asciiTheme="minorHAnsi" w:eastAsia="Calibri" w:hAnsiTheme="minorHAnsi" w:cstheme="minorHAnsi"/>
                  <w:color w:val="000000" w:themeColor="text1"/>
                </w:rPr>
                <w:delText>two (2) Use Cases within the CDaaS Platform</w:delText>
              </w:r>
            </w:del>
            <w:r>
              <w:rPr>
                <w:rFonts w:asciiTheme="minorHAnsi" w:eastAsia="Calibri" w:hAnsiTheme="minorHAnsi" w:cstheme="minorHAnsi"/>
                <w:color w:val="000000" w:themeColor="text1"/>
              </w:rPr>
              <w:t>.</w:t>
            </w:r>
          </w:p>
        </w:tc>
      </w:tr>
    </w:tbl>
    <w:p w14:paraId="6EF8A432" w14:textId="77777777" w:rsidR="00DB49A9" w:rsidRDefault="00DB49A9" w:rsidP="00E123AE">
      <w:pPr>
        <w:spacing w:after="160" w:line="257" w:lineRule="auto"/>
        <w:rPr>
          <w:rFonts w:asciiTheme="minorHAnsi" w:eastAsia="Aptos" w:hAnsiTheme="minorHAnsi" w:cstheme="minorHAnsi"/>
        </w:rPr>
      </w:pPr>
    </w:p>
    <w:tbl>
      <w:tblPr>
        <w:tblStyle w:val="TableGrid"/>
        <w:tblW w:w="0" w:type="auto"/>
        <w:tblLook w:val="04A0" w:firstRow="1" w:lastRow="0" w:firstColumn="1" w:lastColumn="0" w:noHBand="0" w:noVBand="1"/>
      </w:tblPr>
      <w:tblGrid>
        <w:gridCol w:w="6651"/>
        <w:gridCol w:w="6289"/>
      </w:tblGrid>
      <w:tr w:rsidR="00CA1CBF" w:rsidRPr="00C64EEF" w14:paraId="044B25C8" w14:textId="77777777" w:rsidTr="001C32D3">
        <w:trPr>
          <w:trHeight w:val="300"/>
        </w:trPr>
        <w:tc>
          <w:tcPr>
            <w:tcW w:w="12940" w:type="dxa"/>
            <w:gridSpan w:val="2"/>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tcPr>
          <w:p w14:paraId="7EBF19BB" w14:textId="736C8474" w:rsidR="00CA1CBF" w:rsidRPr="00C64EEF" w:rsidRDefault="00CA1CBF" w:rsidP="00F16DEA">
            <w:pPr>
              <w:rPr>
                <w:rFonts w:asciiTheme="minorHAnsi" w:hAnsiTheme="minorHAnsi" w:cstheme="minorHAnsi"/>
                <w:b/>
                <w:bCs/>
                <w:color w:val="FFFFFF" w:themeColor="background1"/>
              </w:rPr>
            </w:pPr>
            <w:r>
              <w:rPr>
                <w:rFonts w:asciiTheme="minorHAnsi" w:hAnsiTheme="minorHAnsi" w:cstheme="minorHAnsi"/>
                <w:b/>
                <w:bCs/>
                <w:color w:val="FFFFFF" w:themeColor="background1"/>
              </w:rPr>
              <w:t>Individual</w:t>
            </w:r>
            <w:r w:rsidRPr="00C64EEF">
              <w:rPr>
                <w:rFonts w:asciiTheme="minorHAnsi" w:hAnsiTheme="minorHAnsi" w:cstheme="minorHAnsi"/>
                <w:b/>
                <w:bCs/>
                <w:color w:val="FFFFFF" w:themeColor="background1"/>
              </w:rPr>
              <w:t xml:space="preserve"> Goal</w:t>
            </w:r>
            <w:r>
              <w:rPr>
                <w:rFonts w:asciiTheme="minorHAnsi" w:hAnsiTheme="minorHAnsi" w:cstheme="minorHAnsi"/>
                <w:b/>
                <w:bCs/>
                <w:color w:val="FFFFFF" w:themeColor="background1"/>
              </w:rPr>
              <w:t xml:space="preserve"> (4</w:t>
            </w:r>
            <w:r w:rsidR="00EF6A31">
              <w:rPr>
                <w:rFonts w:asciiTheme="minorHAnsi" w:hAnsiTheme="minorHAnsi" w:cstheme="minorHAnsi"/>
                <w:b/>
                <w:bCs/>
                <w:color w:val="FFFFFF" w:themeColor="background1"/>
              </w:rPr>
              <w:t>0</w:t>
            </w:r>
            <w:r>
              <w:rPr>
                <w:rFonts w:asciiTheme="minorHAnsi" w:hAnsiTheme="minorHAnsi" w:cstheme="minorHAnsi"/>
                <w:b/>
                <w:bCs/>
                <w:color w:val="FFFFFF" w:themeColor="background1"/>
              </w:rPr>
              <w:t>%)</w:t>
            </w:r>
            <w:r w:rsidR="006F7D98">
              <w:rPr>
                <w:rFonts w:asciiTheme="minorHAnsi" w:hAnsiTheme="minorHAnsi" w:cstheme="minorHAnsi"/>
                <w:b/>
                <w:bCs/>
                <w:color w:val="FFFFFF" w:themeColor="background1"/>
              </w:rPr>
              <w:t xml:space="preserve"> </w:t>
            </w:r>
            <w:r w:rsidR="00DB49A9">
              <w:rPr>
                <w:rFonts w:asciiTheme="minorHAnsi" w:hAnsiTheme="minorHAnsi" w:cstheme="minorHAnsi"/>
                <w:b/>
                <w:bCs/>
                <w:color w:val="FFFFFF" w:themeColor="background1"/>
              </w:rPr>
              <w:t>–</w:t>
            </w:r>
            <w:r w:rsidR="006F7D98">
              <w:rPr>
                <w:rFonts w:asciiTheme="minorHAnsi" w:hAnsiTheme="minorHAnsi" w:cstheme="minorHAnsi"/>
                <w:b/>
                <w:bCs/>
                <w:color w:val="FFFFFF" w:themeColor="background1"/>
              </w:rPr>
              <w:t xml:space="preserve"> </w:t>
            </w:r>
            <w:r w:rsidR="00DB49A9">
              <w:rPr>
                <w:rFonts w:asciiTheme="minorHAnsi" w:hAnsiTheme="minorHAnsi" w:cstheme="minorHAnsi"/>
                <w:b/>
                <w:bCs/>
                <w:color w:val="FFFFFF" w:themeColor="background1"/>
              </w:rPr>
              <w:t>Michael Tipton</w:t>
            </w:r>
          </w:p>
        </w:tc>
      </w:tr>
      <w:tr w:rsidR="00CA1CBF" w:rsidRPr="00C64EEF" w14:paraId="41044EB3" w14:textId="77777777" w:rsidTr="001C32D3">
        <w:trPr>
          <w:trHeight w:val="300"/>
        </w:trPr>
        <w:tc>
          <w:tcPr>
            <w:tcW w:w="12940"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1F50D19" w14:textId="6B864970" w:rsidR="00CA1CBF" w:rsidRPr="00C64EEF" w:rsidRDefault="00CA1CBF" w:rsidP="00F16DEA">
            <w:pPr>
              <w:rPr>
                <w:rFonts w:asciiTheme="minorHAnsi" w:eastAsia="Aptos" w:hAnsiTheme="minorHAnsi" w:cstheme="minorHAnsi"/>
              </w:rPr>
            </w:pPr>
            <w:r w:rsidRPr="00C64EEF">
              <w:rPr>
                <w:rFonts w:asciiTheme="minorHAnsi" w:eastAsia="Aptos" w:hAnsiTheme="minorHAnsi" w:cstheme="minorHAnsi"/>
                <w:color w:val="1D1C1D"/>
              </w:rPr>
              <w:t>Redesign the</w:t>
            </w:r>
            <w:r w:rsidR="00397758">
              <w:rPr>
                <w:rFonts w:asciiTheme="minorHAnsi" w:eastAsia="Aptos" w:hAnsiTheme="minorHAnsi" w:cstheme="minorHAnsi"/>
                <w:color w:val="1D1C1D"/>
              </w:rPr>
              <w:t xml:space="preserve"> Technical Engagement Network</w:t>
            </w:r>
            <w:r w:rsidRPr="00C64EEF">
              <w:rPr>
                <w:rFonts w:asciiTheme="minorHAnsi" w:eastAsia="Aptos" w:hAnsiTheme="minorHAnsi" w:cstheme="minorHAnsi"/>
                <w:color w:val="1D1C1D"/>
              </w:rPr>
              <w:t xml:space="preserve"> </w:t>
            </w:r>
            <w:r w:rsidR="00397758">
              <w:rPr>
                <w:rFonts w:asciiTheme="minorHAnsi" w:eastAsia="Aptos" w:hAnsiTheme="minorHAnsi" w:cstheme="minorHAnsi"/>
                <w:color w:val="1D1C1D"/>
              </w:rPr>
              <w:t>(</w:t>
            </w:r>
            <w:r w:rsidRPr="00C64EEF">
              <w:rPr>
                <w:rFonts w:asciiTheme="minorHAnsi" w:eastAsia="Aptos" w:hAnsiTheme="minorHAnsi" w:cstheme="minorHAnsi"/>
                <w:color w:val="1D1C1D"/>
              </w:rPr>
              <w:t>TEN</w:t>
            </w:r>
            <w:r w:rsidR="00397758">
              <w:rPr>
                <w:rFonts w:asciiTheme="minorHAnsi" w:eastAsia="Aptos" w:hAnsiTheme="minorHAnsi" w:cstheme="minorHAnsi"/>
                <w:color w:val="1D1C1D"/>
              </w:rPr>
              <w:t>)</w:t>
            </w:r>
            <w:r w:rsidRPr="00C64EEF">
              <w:rPr>
                <w:rFonts w:asciiTheme="minorHAnsi" w:eastAsia="Aptos" w:hAnsiTheme="minorHAnsi" w:cstheme="minorHAnsi"/>
                <w:color w:val="1D1C1D"/>
              </w:rPr>
              <w:t xml:space="preserve"> </w:t>
            </w:r>
            <w:r w:rsidR="00491031">
              <w:rPr>
                <w:rFonts w:asciiTheme="minorHAnsi" w:eastAsia="Aptos" w:hAnsiTheme="minorHAnsi" w:cstheme="minorHAnsi"/>
                <w:color w:val="1D1C1D"/>
              </w:rPr>
              <w:t xml:space="preserve">to reduce or eliminate redundant capabilities, integrate with Enterprise Services, </w:t>
            </w:r>
            <w:r w:rsidR="009432C2">
              <w:rPr>
                <w:rFonts w:asciiTheme="minorHAnsi" w:eastAsia="Aptos" w:hAnsiTheme="minorHAnsi" w:cstheme="minorHAnsi"/>
                <w:color w:val="1D1C1D"/>
              </w:rPr>
              <w:t>implement</w:t>
            </w:r>
            <w:r w:rsidRPr="00C64EEF">
              <w:rPr>
                <w:rFonts w:asciiTheme="minorHAnsi" w:eastAsia="Aptos" w:hAnsiTheme="minorHAnsi" w:cstheme="minorHAnsi"/>
                <w:color w:val="1D1C1D"/>
              </w:rPr>
              <w:t xml:space="preserve"> zero-trust principles, </w:t>
            </w:r>
            <w:r w:rsidR="009432C2">
              <w:rPr>
                <w:rFonts w:asciiTheme="minorHAnsi" w:eastAsia="Aptos" w:hAnsiTheme="minorHAnsi" w:cstheme="minorHAnsi"/>
                <w:color w:val="1D1C1D"/>
              </w:rPr>
              <w:t xml:space="preserve">and </w:t>
            </w:r>
            <w:r w:rsidR="00C17359">
              <w:rPr>
                <w:rFonts w:asciiTheme="minorHAnsi" w:eastAsia="Aptos" w:hAnsiTheme="minorHAnsi" w:cstheme="minorHAnsi"/>
                <w:color w:val="1D1C1D"/>
              </w:rPr>
              <w:t xml:space="preserve">refactor and modernize Threat Hunting capabilities. </w:t>
            </w:r>
            <w:r w:rsidRPr="00C64EEF">
              <w:rPr>
                <w:rFonts w:asciiTheme="minorHAnsi" w:eastAsia="Aptos" w:hAnsiTheme="minorHAnsi" w:cstheme="minorHAnsi"/>
                <w:color w:val="1D1C1D"/>
              </w:rPr>
              <w:t>Develop a comprehensive service</w:t>
            </w:r>
            <w:r>
              <w:rPr>
                <w:rFonts w:asciiTheme="minorHAnsi" w:eastAsia="Aptos" w:hAnsiTheme="minorHAnsi" w:cstheme="minorHAnsi"/>
                <w:color w:val="1D1C1D"/>
              </w:rPr>
              <w:t xml:space="preserve"> </w:t>
            </w:r>
            <w:r w:rsidRPr="00C64EEF">
              <w:rPr>
                <w:rFonts w:asciiTheme="minorHAnsi" w:eastAsia="Aptos" w:hAnsiTheme="minorHAnsi" w:cstheme="minorHAnsi"/>
                <w:color w:val="1D1C1D"/>
              </w:rPr>
              <w:t xml:space="preserve">map of all </w:t>
            </w:r>
            <w:r w:rsidR="00C17359">
              <w:rPr>
                <w:rFonts w:asciiTheme="minorHAnsi" w:eastAsia="Aptos" w:hAnsiTheme="minorHAnsi" w:cstheme="minorHAnsi"/>
                <w:color w:val="1D1C1D"/>
              </w:rPr>
              <w:t>CISA</w:t>
            </w:r>
            <w:r w:rsidRPr="00C64EEF">
              <w:rPr>
                <w:rFonts w:asciiTheme="minorHAnsi" w:eastAsia="Aptos" w:hAnsiTheme="minorHAnsi" w:cstheme="minorHAnsi"/>
                <w:color w:val="1D1C1D"/>
              </w:rPr>
              <w:t xml:space="preserve"> </w:t>
            </w:r>
            <w:r w:rsidR="00C17359">
              <w:rPr>
                <w:rFonts w:asciiTheme="minorHAnsi" w:eastAsia="Aptos" w:hAnsiTheme="minorHAnsi" w:cstheme="minorHAnsi"/>
                <w:color w:val="1D1C1D"/>
              </w:rPr>
              <w:t>capabilities</w:t>
            </w:r>
            <w:r w:rsidRPr="00C64EEF">
              <w:rPr>
                <w:rFonts w:asciiTheme="minorHAnsi" w:eastAsia="Aptos" w:hAnsiTheme="minorHAnsi" w:cstheme="minorHAnsi"/>
                <w:color w:val="1D1C1D"/>
              </w:rPr>
              <w:t xml:space="preserve"> and applications</w:t>
            </w:r>
            <w:r w:rsidR="000958D7">
              <w:rPr>
                <w:rFonts w:asciiTheme="minorHAnsi" w:eastAsia="Aptos" w:hAnsiTheme="minorHAnsi" w:cstheme="minorHAnsi"/>
                <w:color w:val="1D1C1D"/>
              </w:rPr>
              <w:t xml:space="preserve"> utilized by Threat Hunting</w:t>
            </w:r>
            <w:r w:rsidRPr="00C64EEF">
              <w:rPr>
                <w:rFonts w:asciiTheme="minorHAnsi" w:eastAsia="Aptos" w:hAnsiTheme="minorHAnsi" w:cstheme="minorHAnsi"/>
                <w:color w:val="1D1C1D"/>
              </w:rPr>
              <w:t xml:space="preserve"> across all Agency networks, ensuring seamless integration, efficient resource allocation, and improved user experience.</w:t>
            </w:r>
            <w:r w:rsidR="000958D7">
              <w:rPr>
                <w:rFonts w:asciiTheme="minorHAnsi" w:eastAsia="Aptos" w:hAnsiTheme="minorHAnsi" w:cstheme="minorHAnsi"/>
                <w:color w:val="1D1C1D"/>
              </w:rPr>
              <w:t xml:space="preserve"> </w:t>
            </w:r>
            <w:r w:rsidR="000958D7" w:rsidRPr="000958D7">
              <w:rPr>
                <w:rFonts w:asciiTheme="minorHAnsi" w:eastAsia="Aptos" w:hAnsiTheme="minorHAnsi" w:cstheme="minorHAnsi"/>
                <w:color w:val="1D1C1D"/>
              </w:rPr>
              <w:t>Develop a data pipeline to process, store, and analyze Threat Hunting data.</w:t>
            </w:r>
          </w:p>
        </w:tc>
      </w:tr>
      <w:tr w:rsidR="00CA1CBF" w:rsidRPr="00C64EEF" w14:paraId="02F5BC7F" w14:textId="77777777" w:rsidTr="001C32D3">
        <w:trPr>
          <w:trHeight w:val="300"/>
        </w:trPr>
        <w:tc>
          <w:tcPr>
            <w:tcW w:w="6651" w:type="dxa"/>
            <w:tcBorders>
              <w:top w:val="single" w:sz="8" w:space="0" w:color="auto"/>
              <w:left w:val="single" w:sz="8" w:space="0" w:color="auto"/>
              <w:bottom w:val="single" w:sz="8" w:space="0" w:color="auto"/>
              <w:right w:val="single" w:sz="8" w:space="0" w:color="auto"/>
            </w:tcBorders>
            <w:shd w:val="clear" w:color="auto" w:fill="4472C4" w:themeFill="accent1"/>
            <w:tcMar>
              <w:left w:w="108" w:type="dxa"/>
              <w:right w:w="108" w:type="dxa"/>
            </w:tcMar>
          </w:tcPr>
          <w:p w14:paraId="5D4C01F7" w14:textId="77777777" w:rsidR="00CA1CBF" w:rsidRPr="00C64EEF" w:rsidRDefault="00CA1CBF" w:rsidP="00F16DEA">
            <w:pPr>
              <w:rPr>
                <w:rFonts w:asciiTheme="minorHAnsi" w:hAnsiTheme="minorHAnsi" w:cstheme="minorHAnsi"/>
              </w:rPr>
            </w:pPr>
            <w:r w:rsidRPr="00C64EEF">
              <w:rPr>
                <w:rFonts w:asciiTheme="minorHAnsi" w:hAnsiTheme="minorHAnsi" w:cstheme="minorHAnsi"/>
                <w:b/>
                <w:bCs/>
                <w:color w:val="FFFFFF" w:themeColor="background1"/>
              </w:rPr>
              <w:t>Achieved Expectations</w:t>
            </w:r>
          </w:p>
        </w:tc>
        <w:tc>
          <w:tcPr>
            <w:tcW w:w="6289" w:type="dxa"/>
            <w:tcBorders>
              <w:top w:val="nil"/>
              <w:left w:val="single" w:sz="8" w:space="0" w:color="auto"/>
              <w:bottom w:val="single" w:sz="8" w:space="0" w:color="auto"/>
              <w:right w:val="single" w:sz="8" w:space="0" w:color="auto"/>
            </w:tcBorders>
            <w:shd w:val="clear" w:color="auto" w:fill="4472C4" w:themeFill="accent1"/>
            <w:tcMar>
              <w:left w:w="108" w:type="dxa"/>
              <w:right w:w="108" w:type="dxa"/>
            </w:tcMar>
          </w:tcPr>
          <w:p w14:paraId="47F451DF" w14:textId="77777777" w:rsidR="00CA1CBF" w:rsidRPr="00C64EEF" w:rsidRDefault="00CA1CBF" w:rsidP="00F16DEA">
            <w:pPr>
              <w:rPr>
                <w:rFonts w:asciiTheme="minorHAnsi" w:hAnsiTheme="minorHAnsi" w:cstheme="minorHAnsi"/>
              </w:rPr>
            </w:pPr>
            <w:r w:rsidRPr="00C64EEF">
              <w:rPr>
                <w:rFonts w:asciiTheme="minorHAnsi" w:hAnsiTheme="minorHAnsi" w:cstheme="minorHAnsi"/>
                <w:b/>
                <w:bCs/>
                <w:color w:val="FFFFFF" w:themeColor="background1"/>
              </w:rPr>
              <w:t>Achieved Excellence</w:t>
            </w:r>
          </w:p>
        </w:tc>
      </w:tr>
      <w:tr w:rsidR="00CA1CBF" w:rsidRPr="00C64EEF" w14:paraId="7BB7AF52" w14:textId="77777777" w:rsidTr="001C32D3">
        <w:trPr>
          <w:trHeight w:val="300"/>
        </w:trPr>
        <w:tc>
          <w:tcPr>
            <w:tcW w:w="6651"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84CF781" w14:textId="70B7A1AC" w:rsidR="00CA1CBF" w:rsidRPr="00413BF9" w:rsidRDefault="00BF115A" w:rsidP="00F16DEA">
            <w:pPr>
              <w:tabs>
                <w:tab w:val="left" w:pos="1440"/>
              </w:tabs>
              <w:rPr>
                <w:rFonts w:asciiTheme="minorHAnsi" w:hAnsiTheme="minorHAnsi" w:cstheme="minorHAnsi"/>
                <w:b/>
                <w:bCs/>
                <w:color w:val="1D1C1D"/>
              </w:rPr>
            </w:pPr>
            <w:r w:rsidRPr="00BF115A">
              <w:rPr>
                <w:rFonts w:asciiTheme="minorHAnsi" w:hAnsiTheme="minorHAnsi" w:cstheme="minorHAnsi"/>
                <w:b/>
                <w:bCs/>
                <w:color w:val="1D1C1D"/>
              </w:rPr>
              <w:t>Redesign the TEN to reduce or eliminate redundant capabilities, integrate with Enterprise Services, implement zero-trust principles, and refactor and modernize Threat Hunting capabilities</w:t>
            </w:r>
            <w:r w:rsidR="00706149">
              <w:rPr>
                <w:rFonts w:asciiTheme="minorHAnsi" w:hAnsiTheme="minorHAnsi" w:cstheme="minorHAnsi"/>
                <w:b/>
                <w:bCs/>
                <w:color w:val="1D1C1D"/>
              </w:rPr>
              <w:t>.</w:t>
            </w:r>
          </w:p>
          <w:p w14:paraId="2BBFDF84" w14:textId="38FDAEB4" w:rsidR="00CA1CBF" w:rsidRPr="00C64EEF" w:rsidRDefault="00CA1CBF" w:rsidP="00F16DEA">
            <w:pPr>
              <w:pStyle w:val="ListParagraph"/>
              <w:numPr>
                <w:ilvl w:val="0"/>
                <w:numId w:val="15"/>
              </w:numPr>
              <w:rPr>
                <w:rFonts w:asciiTheme="minorHAnsi" w:hAnsiTheme="minorHAnsi" w:cstheme="minorHAnsi"/>
                <w:color w:val="1D1C1D"/>
              </w:rPr>
            </w:pPr>
            <w:r w:rsidRPr="00C64EEF">
              <w:rPr>
                <w:rFonts w:asciiTheme="minorHAnsi" w:hAnsiTheme="minorHAnsi" w:cstheme="minorHAnsi"/>
                <w:color w:val="1D1C1D"/>
              </w:rPr>
              <w:t>Directly contribute to the development of a comprehensive Threat Hunting Enterprise (TEN and Cloud) network redesign plan</w:t>
            </w:r>
            <w:r w:rsidR="00F53135">
              <w:rPr>
                <w:rFonts w:asciiTheme="minorHAnsi" w:hAnsiTheme="minorHAnsi" w:cstheme="minorHAnsi"/>
                <w:color w:val="1D1C1D"/>
              </w:rPr>
              <w:t xml:space="preserve"> </w:t>
            </w:r>
            <w:r w:rsidRPr="00C64EEF">
              <w:rPr>
                <w:rFonts w:asciiTheme="minorHAnsi" w:hAnsiTheme="minorHAnsi" w:cstheme="minorHAnsi"/>
                <w:color w:val="1D1C1D"/>
              </w:rPr>
              <w:t>that outlines the scope, timeline, and budget for the project by Q4 FY25.</w:t>
            </w:r>
          </w:p>
          <w:p w14:paraId="376DEEEA" w14:textId="77777777" w:rsidR="00B4301B" w:rsidRPr="00C64EEF" w:rsidRDefault="00B4301B" w:rsidP="00B4301B">
            <w:pPr>
              <w:pStyle w:val="ListParagraph"/>
              <w:numPr>
                <w:ilvl w:val="0"/>
                <w:numId w:val="15"/>
              </w:numPr>
              <w:rPr>
                <w:rFonts w:asciiTheme="minorHAnsi" w:hAnsiTheme="minorHAnsi" w:cstheme="minorHAnsi"/>
                <w:color w:val="1D1C1D"/>
              </w:rPr>
            </w:pPr>
            <w:r w:rsidRPr="00C64EEF">
              <w:rPr>
                <w:rFonts w:asciiTheme="minorHAnsi" w:hAnsiTheme="minorHAnsi" w:cstheme="minorHAnsi"/>
                <w:color w:val="1D1C1D"/>
              </w:rPr>
              <w:t>Ensure the plan includes clear objectives, metrics, and key performance indicators (KPIs) to measure success.</w:t>
            </w:r>
          </w:p>
          <w:p w14:paraId="7AEE98A7" w14:textId="58186676" w:rsidR="00CA1CBF" w:rsidRPr="00C64EEF" w:rsidRDefault="00CA1CBF" w:rsidP="00F16DEA">
            <w:pPr>
              <w:pStyle w:val="ListParagraph"/>
              <w:numPr>
                <w:ilvl w:val="0"/>
                <w:numId w:val="15"/>
              </w:numPr>
              <w:rPr>
                <w:rFonts w:asciiTheme="minorHAnsi" w:hAnsiTheme="minorHAnsi" w:cstheme="minorHAnsi"/>
                <w:color w:val="1D1C1D"/>
              </w:rPr>
            </w:pPr>
            <w:r w:rsidRPr="00C64EEF">
              <w:rPr>
                <w:rFonts w:asciiTheme="minorHAnsi" w:hAnsiTheme="minorHAnsi" w:cstheme="minorHAnsi"/>
                <w:color w:val="1D1C1D"/>
              </w:rPr>
              <w:t xml:space="preserve">Implement </w:t>
            </w:r>
            <w:r w:rsidR="00CB529B">
              <w:rPr>
                <w:rFonts w:asciiTheme="minorHAnsi" w:hAnsiTheme="minorHAnsi" w:cstheme="minorHAnsi"/>
                <w:color w:val="1D1C1D"/>
              </w:rPr>
              <w:t>the reduction</w:t>
            </w:r>
            <w:r w:rsidR="006D673C">
              <w:rPr>
                <w:rFonts w:asciiTheme="minorHAnsi" w:hAnsiTheme="minorHAnsi" w:cstheme="minorHAnsi"/>
                <w:color w:val="1D1C1D"/>
              </w:rPr>
              <w:t xml:space="preserve"> or elimination</w:t>
            </w:r>
            <w:r w:rsidR="00CB529B">
              <w:rPr>
                <w:rFonts w:asciiTheme="minorHAnsi" w:hAnsiTheme="minorHAnsi" w:cstheme="minorHAnsi"/>
                <w:color w:val="1D1C1D"/>
              </w:rPr>
              <w:t xml:space="preserve"> of </w:t>
            </w:r>
            <w:r w:rsidR="003468DD">
              <w:rPr>
                <w:rFonts w:asciiTheme="minorHAnsi" w:hAnsiTheme="minorHAnsi" w:cstheme="minorHAnsi"/>
                <w:color w:val="1D1C1D"/>
              </w:rPr>
              <w:t xml:space="preserve">two (2) </w:t>
            </w:r>
            <w:r w:rsidR="00CB529B">
              <w:rPr>
                <w:rFonts w:asciiTheme="minorHAnsi" w:hAnsiTheme="minorHAnsi" w:cstheme="minorHAnsi"/>
                <w:color w:val="1D1C1D"/>
              </w:rPr>
              <w:t>redundant</w:t>
            </w:r>
            <w:r w:rsidRPr="00C64EEF">
              <w:rPr>
                <w:rFonts w:asciiTheme="minorHAnsi" w:hAnsiTheme="minorHAnsi" w:cstheme="minorHAnsi"/>
                <w:color w:val="1D1C1D"/>
              </w:rPr>
              <w:t xml:space="preserve"> CDE Team-managed capabilities by Q</w:t>
            </w:r>
            <w:r w:rsidR="006D673C">
              <w:rPr>
                <w:rFonts w:asciiTheme="minorHAnsi" w:hAnsiTheme="minorHAnsi" w:cstheme="minorHAnsi"/>
                <w:color w:val="1D1C1D"/>
              </w:rPr>
              <w:t>3</w:t>
            </w:r>
            <w:r w:rsidRPr="00C64EEF">
              <w:rPr>
                <w:rFonts w:asciiTheme="minorHAnsi" w:hAnsiTheme="minorHAnsi" w:cstheme="minorHAnsi"/>
                <w:color w:val="1D1C1D"/>
              </w:rPr>
              <w:t xml:space="preserve"> FY25.</w:t>
            </w:r>
          </w:p>
          <w:p w14:paraId="2E63265F" w14:textId="1C45A173" w:rsidR="00CA1CBF" w:rsidRPr="00C64EEF" w:rsidRDefault="00230300" w:rsidP="00F16DEA">
            <w:pPr>
              <w:pStyle w:val="ListParagraph"/>
              <w:numPr>
                <w:ilvl w:val="0"/>
                <w:numId w:val="15"/>
              </w:numPr>
              <w:rPr>
                <w:rFonts w:asciiTheme="minorHAnsi" w:hAnsiTheme="minorHAnsi" w:cstheme="minorHAnsi"/>
                <w:color w:val="1D1C1D"/>
              </w:rPr>
            </w:pPr>
            <w:r>
              <w:rPr>
                <w:rFonts w:asciiTheme="minorHAnsi" w:hAnsiTheme="minorHAnsi" w:cstheme="minorHAnsi"/>
                <w:color w:val="1D1C1D"/>
              </w:rPr>
              <w:t xml:space="preserve">Integrate </w:t>
            </w:r>
            <w:r w:rsidR="003457A7">
              <w:rPr>
                <w:rFonts w:asciiTheme="minorHAnsi" w:hAnsiTheme="minorHAnsi" w:cstheme="minorHAnsi"/>
                <w:color w:val="1D1C1D"/>
              </w:rPr>
              <w:t xml:space="preserve">two (2) </w:t>
            </w:r>
            <w:r>
              <w:rPr>
                <w:rFonts w:asciiTheme="minorHAnsi" w:hAnsiTheme="minorHAnsi" w:cstheme="minorHAnsi"/>
                <w:color w:val="1D1C1D"/>
              </w:rPr>
              <w:t>CDE Team-managed capabilities with CISA and CSD Enterprise Services by Q4 FY25</w:t>
            </w:r>
            <w:r w:rsidR="00CA1CBF" w:rsidRPr="00C64EEF">
              <w:rPr>
                <w:rFonts w:asciiTheme="minorHAnsi" w:hAnsiTheme="minorHAnsi" w:cstheme="minorHAnsi"/>
                <w:color w:val="1D1C1D"/>
              </w:rPr>
              <w:t>.</w:t>
            </w:r>
          </w:p>
          <w:p w14:paraId="1BFFC64D" w14:textId="77777777" w:rsidR="00CA1CBF" w:rsidRDefault="00CA1CBF" w:rsidP="00F16DEA">
            <w:pPr>
              <w:rPr>
                <w:rFonts w:asciiTheme="minorHAnsi" w:hAnsiTheme="minorHAnsi" w:cstheme="minorHAnsi"/>
                <w:b/>
                <w:bCs/>
                <w:color w:val="1D1C1D"/>
              </w:rPr>
            </w:pPr>
          </w:p>
          <w:p w14:paraId="3E6742C0" w14:textId="05BD9C8C" w:rsidR="00CA1CBF" w:rsidRPr="00413BF9" w:rsidRDefault="00397758" w:rsidP="00F16DEA">
            <w:pPr>
              <w:rPr>
                <w:rFonts w:asciiTheme="minorHAnsi" w:hAnsiTheme="minorHAnsi" w:cstheme="minorHAnsi"/>
                <w:b/>
                <w:bCs/>
                <w:color w:val="1D1C1D"/>
              </w:rPr>
            </w:pPr>
            <w:r w:rsidRPr="00397758">
              <w:rPr>
                <w:rFonts w:asciiTheme="minorHAnsi" w:hAnsiTheme="minorHAnsi" w:cstheme="minorHAnsi"/>
                <w:b/>
                <w:bCs/>
                <w:color w:val="1D1C1D"/>
              </w:rPr>
              <w:lastRenderedPageBreak/>
              <w:t>Develop a comprehensive service map of all CISA capabilities and applications utilized by Threat Hunting across all Agency networks, ensuring seamless integration, efficient resource allocation, and improved user experience</w:t>
            </w:r>
            <w:r w:rsidR="00706149">
              <w:rPr>
                <w:rFonts w:asciiTheme="minorHAnsi" w:hAnsiTheme="minorHAnsi" w:cstheme="minorHAnsi"/>
                <w:b/>
                <w:bCs/>
                <w:color w:val="1D1C1D"/>
              </w:rPr>
              <w:t>.</w:t>
            </w:r>
          </w:p>
          <w:p w14:paraId="1A78A43B" w14:textId="77777777" w:rsidR="00CA1CBF" w:rsidRPr="00413BF9" w:rsidRDefault="00CA1CBF" w:rsidP="00F16DEA">
            <w:pPr>
              <w:pStyle w:val="ListParagraph"/>
              <w:numPr>
                <w:ilvl w:val="0"/>
                <w:numId w:val="18"/>
              </w:numPr>
              <w:rPr>
                <w:rFonts w:asciiTheme="minorHAnsi" w:hAnsiTheme="minorHAnsi" w:cstheme="minorHAnsi"/>
                <w:color w:val="1D1C1D"/>
              </w:rPr>
            </w:pPr>
            <w:r w:rsidRPr="00413BF9">
              <w:rPr>
                <w:rFonts w:asciiTheme="minorHAnsi" w:hAnsiTheme="minorHAnsi" w:cstheme="minorHAnsi"/>
                <w:color w:val="1D1C1D"/>
              </w:rPr>
              <w:t>Identify and document all TH tools and applications used across all CISA networks by the end of Q</w:t>
            </w:r>
            <w:r>
              <w:rPr>
                <w:rFonts w:asciiTheme="minorHAnsi" w:hAnsiTheme="minorHAnsi" w:cstheme="minorHAnsi"/>
                <w:color w:val="1D1C1D"/>
              </w:rPr>
              <w:t>3</w:t>
            </w:r>
            <w:r w:rsidRPr="00413BF9">
              <w:rPr>
                <w:rFonts w:asciiTheme="minorHAnsi" w:hAnsiTheme="minorHAnsi" w:cstheme="minorHAnsi"/>
                <w:color w:val="1D1C1D"/>
              </w:rPr>
              <w:t xml:space="preserve"> FY25.</w:t>
            </w:r>
          </w:p>
          <w:p w14:paraId="2141352A" w14:textId="77777777" w:rsidR="00CA1CBF" w:rsidRPr="00413BF9" w:rsidRDefault="00CA1CBF" w:rsidP="00F16DEA">
            <w:pPr>
              <w:pStyle w:val="ListParagraph"/>
              <w:numPr>
                <w:ilvl w:val="0"/>
                <w:numId w:val="18"/>
              </w:numPr>
              <w:rPr>
                <w:rFonts w:asciiTheme="minorHAnsi" w:hAnsiTheme="minorHAnsi" w:cstheme="minorHAnsi"/>
                <w:color w:val="1D1C1D"/>
              </w:rPr>
            </w:pPr>
            <w:r w:rsidRPr="00413BF9">
              <w:rPr>
                <w:rFonts w:asciiTheme="minorHAnsi" w:hAnsiTheme="minorHAnsi" w:cstheme="minorHAnsi"/>
                <w:color w:val="1D1C1D"/>
              </w:rPr>
              <w:t>Categorize and group similar services into logical categories by Q</w:t>
            </w:r>
            <w:r>
              <w:rPr>
                <w:rFonts w:asciiTheme="minorHAnsi" w:hAnsiTheme="minorHAnsi" w:cstheme="minorHAnsi"/>
                <w:color w:val="1D1C1D"/>
              </w:rPr>
              <w:t>3</w:t>
            </w:r>
            <w:r w:rsidRPr="00413BF9">
              <w:rPr>
                <w:rFonts w:asciiTheme="minorHAnsi" w:hAnsiTheme="minorHAnsi" w:cstheme="minorHAnsi"/>
                <w:color w:val="1D1C1D"/>
              </w:rPr>
              <w:t xml:space="preserve"> FY25.</w:t>
            </w:r>
          </w:p>
          <w:p w14:paraId="20F78276" w14:textId="77777777" w:rsidR="00CA1CBF" w:rsidRDefault="00CA1CBF" w:rsidP="00F16DEA">
            <w:pPr>
              <w:pStyle w:val="ListParagraph"/>
              <w:numPr>
                <w:ilvl w:val="0"/>
                <w:numId w:val="18"/>
              </w:numPr>
              <w:rPr>
                <w:rFonts w:asciiTheme="minorHAnsi" w:hAnsiTheme="minorHAnsi" w:cstheme="minorHAnsi"/>
                <w:color w:val="1D1C1D"/>
              </w:rPr>
            </w:pPr>
            <w:r w:rsidRPr="00413BF9">
              <w:rPr>
                <w:rFonts w:asciiTheme="minorHAnsi" w:hAnsiTheme="minorHAnsi" w:cstheme="minorHAnsi"/>
                <w:color w:val="1D1C1D"/>
              </w:rPr>
              <w:t>Develop an understanding of how</w:t>
            </w:r>
            <w:r w:rsidR="00342B4E">
              <w:rPr>
                <w:rFonts w:asciiTheme="minorHAnsi" w:hAnsiTheme="minorHAnsi" w:cstheme="minorHAnsi"/>
                <w:color w:val="1D1C1D"/>
              </w:rPr>
              <w:t xml:space="preserve"> service</w:t>
            </w:r>
            <w:r w:rsidRPr="00413BF9">
              <w:rPr>
                <w:rFonts w:asciiTheme="minorHAnsi" w:hAnsiTheme="minorHAnsi" w:cstheme="minorHAnsi"/>
                <w:color w:val="1D1C1D"/>
              </w:rPr>
              <w:t xml:space="preserve"> </w:t>
            </w:r>
            <w:r w:rsidR="00B04A2A">
              <w:rPr>
                <w:rFonts w:asciiTheme="minorHAnsi" w:hAnsiTheme="minorHAnsi" w:cstheme="minorHAnsi"/>
                <w:color w:val="1D1C1D"/>
              </w:rPr>
              <w:t>dependencies and integrations</w:t>
            </w:r>
            <w:r w:rsidRPr="00413BF9">
              <w:rPr>
                <w:rFonts w:asciiTheme="minorHAnsi" w:hAnsiTheme="minorHAnsi" w:cstheme="minorHAnsi"/>
                <w:color w:val="1D1C1D"/>
              </w:rPr>
              <w:t xml:space="preserve"> impact the overall service map, taking into account factors like network </w:t>
            </w:r>
            <w:r w:rsidR="00836EC2">
              <w:rPr>
                <w:rFonts w:asciiTheme="minorHAnsi" w:hAnsiTheme="minorHAnsi" w:cstheme="minorHAnsi"/>
                <w:color w:val="1D1C1D"/>
              </w:rPr>
              <w:t>enclave</w:t>
            </w:r>
            <w:r w:rsidRPr="00413BF9">
              <w:rPr>
                <w:rFonts w:asciiTheme="minorHAnsi" w:hAnsiTheme="minorHAnsi" w:cstheme="minorHAnsi"/>
                <w:color w:val="1D1C1D"/>
              </w:rPr>
              <w:t xml:space="preserve">, </w:t>
            </w:r>
            <w:r w:rsidR="00836EC2">
              <w:rPr>
                <w:rFonts w:asciiTheme="minorHAnsi" w:hAnsiTheme="minorHAnsi" w:cstheme="minorHAnsi"/>
                <w:color w:val="1D1C1D"/>
              </w:rPr>
              <w:t>service owner</w:t>
            </w:r>
            <w:r w:rsidRPr="00413BF9">
              <w:rPr>
                <w:rFonts w:asciiTheme="minorHAnsi" w:hAnsiTheme="minorHAnsi" w:cstheme="minorHAnsi"/>
                <w:color w:val="1D1C1D"/>
              </w:rPr>
              <w:t xml:space="preserve">, </w:t>
            </w:r>
            <w:r w:rsidR="00836EC2">
              <w:rPr>
                <w:rFonts w:asciiTheme="minorHAnsi" w:hAnsiTheme="minorHAnsi" w:cstheme="minorHAnsi"/>
                <w:color w:val="1D1C1D"/>
              </w:rPr>
              <w:t>and</w:t>
            </w:r>
            <w:r w:rsidRPr="00413BF9">
              <w:rPr>
                <w:rFonts w:asciiTheme="minorHAnsi" w:hAnsiTheme="minorHAnsi" w:cstheme="minorHAnsi"/>
                <w:color w:val="1D1C1D"/>
              </w:rPr>
              <w:t xml:space="preserve"> </w:t>
            </w:r>
            <w:r w:rsidR="00836EC2">
              <w:rPr>
                <w:rFonts w:asciiTheme="minorHAnsi" w:hAnsiTheme="minorHAnsi" w:cstheme="minorHAnsi"/>
                <w:color w:val="1D1C1D"/>
              </w:rPr>
              <w:t>customer utilization</w:t>
            </w:r>
            <w:r>
              <w:rPr>
                <w:rFonts w:asciiTheme="minorHAnsi" w:hAnsiTheme="minorHAnsi" w:cstheme="minorHAnsi"/>
                <w:color w:val="1D1C1D"/>
              </w:rPr>
              <w:t>, b</w:t>
            </w:r>
            <w:r w:rsidRPr="00413BF9">
              <w:rPr>
                <w:rFonts w:asciiTheme="minorHAnsi" w:hAnsiTheme="minorHAnsi" w:cstheme="minorHAnsi"/>
                <w:color w:val="1D1C1D"/>
              </w:rPr>
              <w:t>y Q</w:t>
            </w:r>
            <w:r w:rsidR="003861A4">
              <w:rPr>
                <w:rFonts w:asciiTheme="minorHAnsi" w:hAnsiTheme="minorHAnsi" w:cstheme="minorHAnsi"/>
                <w:color w:val="1D1C1D"/>
              </w:rPr>
              <w:t>4</w:t>
            </w:r>
            <w:r w:rsidRPr="00413BF9">
              <w:rPr>
                <w:rFonts w:asciiTheme="minorHAnsi" w:hAnsiTheme="minorHAnsi" w:cstheme="minorHAnsi"/>
                <w:color w:val="1D1C1D"/>
              </w:rPr>
              <w:t xml:space="preserve"> FY25</w:t>
            </w:r>
          </w:p>
          <w:p w14:paraId="087950A2" w14:textId="77777777" w:rsidR="00D75462" w:rsidRDefault="00D75462" w:rsidP="00D75462">
            <w:pPr>
              <w:rPr>
                <w:rFonts w:asciiTheme="minorHAnsi" w:hAnsiTheme="minorHAnsi" w:cstheme="minorHAnsi"/>
                <w:color w:val="1D1C1D"/>
              </w:rPr>
            </w:pPr>
          </w:p>
          <w:p w14:paraId="703C19C7" w14:textId="77777777" w:rsidR="00CE4233" w:rsidRDefault="00CE4233" w:rsidP="00CE4233">
            <w:pPr>
              <w:tabs>
                <w:tab w:val="left" w:pos="1440"/>
              </w:tabs>
              <w:rPr>
                <w:rFonts w:asciiTheme="minorHAnsi" w:eastAsia="Calibri" w:hAnsiTheme="minorHAnsi" w:cstheme="minorHAnsi"/>
                <w:b/>
                <w:bCs/>
                <w:color w:val="000000" w:themeColor="text1"/>
              </w:rPr>
            </w:pPr>
            <w:r w:rsidRPr="000036B9">
              <w:rPr>
                <w:rFonts w:asciiTheme="minorHAnsi" w:eastAsia="Calibri" w:hAnsiTheme="minorHAnsi" w:cstheme="minorHAnsi"/>
                <w:b/>
                <w:bCs/>
                <w:color w:val="000000" w:themeColor="text1"/>
              </w:rPr>
              <w:t xml:space="preserve">Develop a data pipeline to </w:t>
            </w:r>
            <w:r>
              <w:rPr>
                <w:rFonts w:asciiTheme="minorHAnsi" w:eastAsia="Calibri" w:hAnsiTheme="minorHAnsi" w:cstheme="minorHAnsi"/>
                <w:b/>
                <w:bCs/>
                <w:color w:val="000000" w:themeColor="text1"/>
              </w:rPr>
              <w:t>process, store, and analyze</w:t>
            </w:r>
            <w:r w:rsidRPr="000036B9">
              <w:rPr>
                <w:rFonts w:asciiTheme="minorHAnsi" w:eastAsia="Calibri" w:hAnsiTheme="minorHAnsi" w:cstheme="minorHAnsi"/>
                <w:b/>
                <w:bCs/>
                <w:color w:val="000000" w:themeColor="text1"/>
              </w:rPr>
              <w:t xml:space="preserve"> Threat Hunting data.</w:t>
            </w:r>
          </w:p>
          <w:p w14:paraId="4CB5CC39" w14:textId="77777777" w:rsidR="00CE4233" w:rsidRPr="00584BF2" w:rsidRDefault="00CE4233" w:rsidP="00CE4233">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Directly contribute to the development of a data pipeline within the Threat Hunting and CISA/CSD Enterprise Architecture.</w:t>
            </w:r>
          </w:p>
          <w:p w14:paraId="756873F5" w14:textId="77777777" w:rsidR="00CE4233" w:rsidRPr="003A529F" w:rsidRDefault="00CE4233" w:rsidP="00CE4233">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Migrate at least one (1) existing Threat Hunting data source to the data pipeline service.</w:t>
            </w:r>
          </w:p>
          <w:p w14:paraId="43356242" w14:textId="77777777" w:rsidR="00CE4233" w:rsidRPr="00AD3DEC" w:rsidRDefault="00CE4233" w:rsidP="00CE4233">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Standardize at least one (1) existing migrated data source within the data pipeline service to a common data standard.</w:t>
            </w:r>
          </w:p>
          <w:p w14:paraId="5DA15BE8" w14:textId="3CFF588A" w:rsidR="00D75462" w:rsidRPr="00CE4233" w:rsidRDefault="00CE4233" w:rsidP="00D75462">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 xml:space="preserve">By the end of Q4 FY25, </w:t>
            </w:r>
            <w:r w:rsidRPr="006E4CDF">
              <w:rPr>
                <w:rFonts w:asciiTheme="minorHAnsi" w:eastAsia="Calibri" w:hAnsiTheme="minorHAnsi" w:cstheme="minorHAnsi"/>
                <w:color w:val="000000" w:themeColor="text1"/>
              </w:rPr>
              <w:t>implement at least one</w:t>
            </w:r>
            <w:r>
              <w:rPr>
                <w:rFonts w:asciiTheme="minorHAnsi" w:eastAsia="Calibri" w:hAnsiTheme="minorHAnsi" w:cstheme="minorHAnsi"/>
                <w:color w:val="000000" w:themeColor="text1"/>
              </w:rPr>
              <w:t xml:space="preserve"> (1) Use Case within the CDaaS Platform.</w:t>
            </w:r>
          </w:p>
        </w:tc>
        <w:tc>
          <w:tcPr>
            <w:tcW w:w="6289" w:type="dxa"/>
            <w:tcBorders>
              <w:top w:val="single" w:sz="8" w:space="0" w:color="auto"/>
              <w:left w:val="single" w:sz="8" w:space="0" w:color="auto"/>
              <w:bottom w:val="single" w:sz="8" w:space="0" w:color="auto"/>
              <w:right w:val="single" w:sz="8" w:space="0" w:color="auto"/>
            </w:tcBorders>
            <w:tcMar>
              <w:left w:w="108" w:type="dxa"/>
              <w:right w:w="108" w:type="dxa"/>
            </w:tcMar>
          </w:tcPr>
          <w:p w14:paraId="124FB058" w14:textId="2E624455" w:rsidR="00CA1CBF" w:rsidRPr="00413BF9" w:rsidRDefault="00BF115A" w:rsidP="00F16DEA">
            <w:pPr>
              <w:rPr>
                <w:rFonts w:asciiTheme="minorHAnsi" w:hAnsiTheme="minorHAnsi" w:cstheme="minorHAnsi"/>
                <w:b/>
                <w:bCs/>
                <w:color w:val="1D1C1D"/>
              </w:rPr>
            </w:pPr>
            <w:r w:rsidRPr="00BF115A">
              <w:rPr>
                <w:rFonts w:asciiTheme="minorHAnsi" w:hAnsiTheme="minorHAnsi" w:cstheme="minorHAnsi"/>
                <w:b/>
                <w:bCs/>
                <w:color w:val="1D1C1D"/>
              </w:rPr>
              <w:lastRenderedPageBreak/>
              <w:t>Redesign the TEN to reduce or eliminate redundant capabilities, integrate with Enterprise Services, implement zero-trust principles, and refactor and modernize Threat Hunting capabilities</w:t>
            </w:r>
            <w:r w:rsidR="00706149">
              <w:rPr>
                <w:rFonts w:asciiTheme="minorHAnsi" w:hAnsiTheme="minorHAnsi" w:cstheme="minorHAnsi"/>
                <w:b/>
                <w:bCs/>
                <w:color w:val="1D1C1D"/>
              </w:rPr>
              <w:t>.</w:t>
            </w:r>
          </w:p>
          <w:p w14:paraId="753930E4" w14:textId="4EA9D252" w:rsidR="007069E0" w:rsidRPr="00C64EEF" w:rsidRDefault="007069E0" w:rsidP="00DB04CA">
            <w:pPr>
              <w:pStyle w:val="ListParagraph"/>
              <w:numPr>
                <w:ilvl w:val="0"/>
                <w:numId w:val="19"/>
              </w:numPr>
              <w:rPr>
                <w:rFonts w:asciiTheme="minorHAnsi" w:hAnsiTheme="minorHAnsi" w:cstheme="minorHAnsi"/>
                <w:color w:val="1D1C1D"/>
              </w:rPr>
            </w:pPr>
            <w:r w:rsidRPr="00C64EEF">
              <w:rPr>
                <w:rFonts w:asciiTheme="minorHAnsi" w:hAnsiTheme="minorHAnsi" w:cstheme="minorHAnsi"/>
                <w:color w:val="1D1C1D"/>
              </w:rPr>
              <w:t xml:space="preserve">Ensure </w:t>
            </w:r>
            <w:r w:rsidR="001F4C2D">
              <w:rPr>
                <w:rFonts w:asciiTheme="minorHAnsi" w:hAnsiTheme="minorHAnsi" w:cstheme="minorHAnsi"/>
                <w:color w:val="1D1C1D"/>
              </w:rPr>
              <w:t>TEN Re</w:t>
            </w:r>
            <w:r w:rsidRPr="00C64EEF">
              <w:rPr>
                <w:rFonts w:asciiTheme="minorHAnsi" w:hAnsiTheme="minorHAnsi" w:cstheme="minorHAnsi"/>
                <w:color w:val="1D1C1D"/>
              </w:rPr>
              <w:t xml:space="preserve">design </w:t>
            </w:r>
            <w:r w:rsidR="002F1FF1">
              <w:rPr>
                <w:rFonts w:asciiTheme="minorHAnsi" w:hAnsiTheme="minorHAnsi" w:cstheme="minorHAnsi"/>
                <w:color w:val="1D1C1D"/>
              </w:rPr>
              <w:t xml:space="preserve">plan </w:t>
            </w:r>
            <w:r w:rsidRPr="00C64EEF">
              <w:rPr>
                <w:rFonts w:asciiTheme="minorHAnsi" w:hAnsiTheme="minorHAnsi" w:cstheme="minorHAnsi"/>
                <w:color w:val="1D1C1D"/>
              </w:rPr>
              <w:t>and implementation complies with CISA Zero-trust and Secure by Design guidelines.</w:t>
            </w:r>
          </w:p>
          <w:p w14:paraId="18E8E6E2" w14:textId="29EB4566" w:rsidR="00DB04CA" w:rsidRPr="00C64EEF" w:rsidRDefault="00DB04CA" w:rsidP="00DB04CA">
            <w:pPr>
              <w:pStyle w:val="ListParagraph"/>
              <w:numPr>
                <w:ilvl w:val="0"/>
                <w:numId w:val="19"/>
              </w:numPr>
              <w:rPr>
                <w:rFonts w:asciiTheme="minorHAnsi" w:hAnsiTheme="minorHAnsi" w:cstheme="minorHAnsi"/>
                <w:color w:val="1D1C1D"/>
              </w:rPr>
            </w:pPr>
            <w:r w:rsidRPr="00C64EEF">
              <w:rPr>
                <w:rFonts w:asciiTheme="minorHAnsi" w:hAnsiTheme="minorHAnsi" w:cstheme="minorHAnsi"/>
                <w:color w:val="1D1C1D"/>
              </w:rPr>
              <w:t xml:space="preserve">Implement </w:t>
            </w:r>
            <w:r>
              <w:rPr>
                <w:rFonts w:asciiTheme="minorHAnsi" w:hAnsiTheme="minorHAnsi" w:cstheme="minorHAnsi"/>
                <w:color w:val="1D1C1D"/>
              </w:rPr>
              <w:t xml:space="preserve">the reduction or elimination of </w:t>
            </w:r>
            <w:r>
              <w:rPr>
                <w:rFonts w:asciiTheme="minorHAnsi" w:hAnsiTheme="minorHAnsi" w:cstheme="minorHAnsi"/>
                <w:color w:val="1D1C1D"/>
              </w:rPr>
              <w:t>four</w:t>
            </w:r>
            <w:r>
              <w:rPr>
                <w:rFonts w:asciiTheme="minorHAnsi" w:hAnsiTheme="minorHAnsi" w:cstheme="minorHAnsi"/>
                <w:color w:val="1D1C1D"/>
              </w:rPr>
              <w:t xml:space="preserve"> (</w:t>
            </w:r>
            <w:r>
              <w:rPr>
                <w:rFonts w:asciiTheme="minorHAnsi" w:hAnsiTheme="minorHAnsi" w:cstheme="minorHAnsi"/>
                <w:color w:val="1D1C1D"/>
              </w:rPr>
              <w:t>4</w:t>
            </w:r>
            <w:r>
              <w:rPr>
                <w:rFonts w:asciiTheme="minorHAnsi" w:hAnsiTheme="minorHAnsi" w:cstheme="minorHAnsi"/>
                <w:color w:val="1D1C1D"/>
              </w:rPr>
              <w:t>) redundant</w:t>
            </w:r>
            <w:r w:rsidRPr="00C64EEF">
              <w:rPr>
                <w:rFonts w:asciiTheme="minorHAnsi" w:hAnsiTheme="minorHAnsi" w:cstheme="minorHAnsi"/>
                <w:color w:val="1D1C1D"/>
              </w:rPr>
              <w:t xml:space="preserve"> CDE Team-managed capabilities by Q</w:t>
            </w:r>
            <w:r>
              <w:rPr>
                <w:rFonts w:asciiTheme="minorHAnsi" w:hAnsiTheme="minorHAnsi" w:cstheme="minorHAnsi"/>
                <w:color w:val="1D1C1D"/>
              </w:rPr>
              <w:t>4</w:t>
            </w:r>
            <w:r w:rsidRPr="00C64EEF">
              <w:rPr>
                <w:rFonts w:asciiTheme="minorHAnsi" w:hAnsiTheme="minorHAnsi" w:cstheme="minorHAnsi"/>
                <w:color w:val="1D1C1D"/>
              </w:rPr>
              <w:t xml:space="preserve"> FY25.</w:t>
            </w:r>
          </w:p>
          <w:p w14:paraId="1307FDA5" w14:textId="1901E2B1" w:rsidR="00CA1CBF" w:rsidRPr="00F30841" w:rsidRDefault="00DB04CA" w:rsidP="00DB04CA">
            <w:pPr>
              <w:pStyle w:val="ListParagraph"/>
              <w:numPr>
                <w:ilvl w:val="0"/>
                <w:numId w:val="19"/>
              </w:numPr>
              <w:rPr>
                <w:rFonts w:asciiTheme="minorHAnsi" w:hAnsiTheme="minorHAnsi" w:cstheme="minorHAnsi"/>
                <w:b/>
                <w:bCs/>
                <w:color w:val="1D1C1D"/>
              </w:rPr>
            </w:pPr>
            <w:r>
              <w:rPr>
                <w:rFonts w:asciiTheme="minorHAnsi" w:hAnsiTheme="minorHAnsi" w:cstheme="minorHAnsi"/>
                <w:color w:val="1D1C1D"/>
              </w:rPr>
              <w:t xml:space="preserve">Integrate </w:t>
            </w:r>
            <w:r w:rsidR="00946B70">
              <w:rPr>
                <w:rFonts w:asciiTheme="minorHAnsi" w:hAnsiTheme="minorHAnsi" w:cstheme="minorHAnsi"/>
                <w:color w:val="1D1C1D"/>
              </w:rPr>
              <w:t>four</w:t>
            </w:r>
            <w:r>
              <w:rPr>
                <w:rFonts w:asciiTheme="minorHAnsi" w:hAnsiTheme="minorHAnsi" w:cstheme="minorHAnsi"/>
                <w:color w:val="1D1C1D"/>
              </w:rPr>
              <w:t xml:space="preserve"> (</w:t>
            </w:r>
            <w:r w:rsidR="00946B70">
              <w:rPr>
                <w:rFonts w:asciiTheme="minorHAnsi" w:hAnsiTheme="minorHAnsi" w:cstheme="minorHAnsi"/>
                <w:color w:val="1D1C1D"/>
              </w:rPr>
              <w:t>4</w:t>
            </w:r>
            <w:r>
              <w:rPr>
                <w:rFonts w:asciiTheme="minorHAnsi" w:hAnsiTheme="minorHAnsi" w:cstheme="minorHAnsi"/>
                <w:color w:val="1D1C1D"/>
              </w:rPr>
              <w:t>) CDE Team-managed capabilities with CISA and CSD Enterprise Services by Q4 FY25</w:t>
            </w:r>
            <w:r w:rsidRPr="00C64EEF">
              <w:rPr>
                <w:rFonts w:asciiTheme="minorHAnsi" w:hAnsiTheme="minorHAnsi" w:cstheme="minorHAnsi"/>
                <w:color w:val="1D1C1D"/>
              </w:rPr>
              <w:t>.</w:t>
            </w:r>
          </w:p>
          <w:p w14:paraId="54C7F2AA" w14:textId="7F4E2252" w:rsidR="00F30841" w:rsidRPr="00F30841" w:rsidRDefault="00F30841" w:rsidP="00FC253B">
            <w:pPr>
              <w:pStyle w:val="ListParagraph"/>
              <w:numPr>
                <w:ilvl w:val="0"/>
                <w:numId w:val="19"/>
              </w:numPr>
              <w:rPr>
                <w:rFonts w:asciiTheme="minorHAnsi" w:hAnsiTheme="minorHAnsi" w:cstheme="minorHAnsi"/>
                <w:b/>
                <w:bCs/>
                <w:color w:val="1D1C1D"/>
              </w:rPr>
            </w:pPr>
            <w:r w:rsidRPr="00F30841">
              <w:rPr>
                <w:rFonts w:asciiTheme="minorHAnsi" w:eastAsia="Aptos" w:hAnsiTheme="minorHAnsi" w:cstheme="minorHAnsi"/>
              </w:rPr>
              <w:t xml:space="preserve">Refactor and modernize two (2) CDE Team-managed capabilities by Q4 FY25. </w:t>
            </w:r>
          </w:p>
          <w:p w14:paraId="3612945E" w14:textId="77777777" w:rsidR="00F30841" w:rsidRPr="00F30841" w:rsidRDefault="00F30841" w:rsidP="00F30841">
            <w:pPr>
              <w:rPr>
                <w:rFonts w:asciiTheme="minorHAnsi" w:hAnsiTheme="minorHAnsi" w:cstheme="minorHAnsi"/>
                <w:b/>
                <w:bCs/>
                <w:color w:val="1D1C1D"/>
              </w:rPr>
            </w:pPr>
          </w:p>
          <w:p w14:paraId="349A663A" w14:textId="579A2DE6" w:rsidR="00CA1CBF" w:rsidRPr="00413BF9" w:rsidRDefault="00397758" w:rsidP="00F16DEA">
            <w:pPr>
              <w:shd w:val="clear" w:color="auto" w:fill="FFFFFF" w:themeFill="background1"/>
              <w:rPr>
                <w:rFonts w:asciiTheme="minorHAnsi" w:hAnsiTheme="minorHAnsi" w:cstheme="minorHAnsi"/>
                <w:b/>
                <w:bCs/>
                <w:color w:val="1D1C1D"/>
              </w:rPr>
            </w:pPr>
            <w:r w:rsidRPr="00397758">
              <w:rPr>
                <w:rFonts w:asciiTheme="minorHAnsi" w:hAnsiTheme="minorHAnsi" w:cstheme="minorHAnsi"/>
                <w:b/>
                <w:bCs/>
                <w:color w:val="1D1C1D"/>
              </w:rPr>
              <w:lastRenderedPageBreak/>
              <w:t>Develop a comprehensive service map of all CISA capabilities and applications utilized by Threat Hunting across all Agency networks, ensuring seamless integration, efficient resource allocation, and improved user experience</w:t>
            </w:r>
            <w:r w:rsidR="00706149">
              <w:rPr>
                <w:rFonts w:asciiTheme="minorHAnsi" w:hAnsiTheme="minorHAnsi" w:cstheme="minorHAnsi"/>
                <w:b/>
                <w:bCs/>
                <w:color w:val="1D1C1D"/>
              </w:rPr>
              <w:t>.</w:t>
            </w:r>
          </w:p>
          <w:p w14:paraId="22509D42" w14:textId="518063A4" w:rsidR="00CA1CBF" w:rsidRPr="00413BF9" w:rsidRDefault="00CA1CBF" w:rsidP="00DB04CA">
            <w:pPr>
              <w:pStyle w:val="ListParagraph"/>
              <w:numPr>
                <w:ilvl w:val="0"/>
                <w:numId w:val="19"/>
              </w:numPr>
              <w:shd w:val="clear" w:color="auto" w:fill="FFFFFF" w:themeFill="background1"/>
              <w:rPr>
                <w:rFonts w:asciiTheme="minorHAnsi" w:hAnsiTheme="minorHAnsi" w:cstheme="minorHAnsi"/>
                <w:color w:val="1D1C1D"/>
              </w:rPr>
            </w:pPr>
            <w:r w:rsidRPr="00413BF9">
              <w:rPr>
                <w:rFonts w:asciiTheme="minorHAnsi" w:hAnsiTheme="minorHAnsi" w:cstheme="minorHAnsi"/>
                <w:color w:val="1D1C1D"/>
              </w:rPr>
              <w:t xml:space="preserve">The service map is accessible to stakeholders through a user-friendly </w:t>
            </w:r>
            <w:r w:rsidR="003861A4">
              <w:rPr>
                <w:rFonts w:asciiTheme="minorHAnsi" w:hAnsiTheme="minorHAnsi" w:cstheme="minorHAnsi"/>
                <w:color w:val="1D1C1D"/>
              </w:rPr>
              <w:t>interface</w:t>
            </w:r>
            <w:r w:rsidRPr="00413BF9">
              <w:rPr>
                <w:rFonts w:asciiTheme="minorHAnsi" w:hAnsiTheme="minorHAnsi" w:cstheme="minorHAnsi"/>
                <w:color w:val="1D1C1D"/>
              </w:rPr>
              <w:t xml:space="preserve"> by the end of Q4 FY25.</w:t>
            </w:r>
          </w:p>
          <w:p w14:paraId="09ADACD2" w14:textId="77777777" w:rsidR="00CA1CBF" w:rsidRPr="00413BF9" w:rsidRDefault="00CA1CBF" w:rsidP="00DB04CA">
            <w:pPr>
              <w:pStyle w:val="ListParagraph"/>
              <w:numPr>
                <w:ilvl w:val="0"/>
                <w:numId w:val="19"/>
              </w:numPr>
              <w:shd w:val="clear" w:color="auto" w:fill="FFFFFF" w:themeFill="background1"/>
              <w:rPr>
                <w:rFonts w:asciiTheme="minorHAnsi" w:hAnsiTheme="minorHAnsi" w:cstheme="minorHAnsi"/>
                <w:color w:val="1D1C1D"/>
              </w:rPr>
            </w:pPr>
            <w:r w:rsidRPr="00413BF9">
              <w:rPr>
                <w:rFonts w:asciiTheme="minorHAnsi" w:hAnsiTheme="minorHAnsi" w:cstheme="minorHAnsi"/>
                <w:color w:val="1D1C1D"/>
              </w:rPr>
              <w:t>The service map should include alerts and notifications for potential issues or anomalies in the service map by the end of Q4 FY25.</w:t>
            </w:r>
          </w:p>
          <w:p w14:paraId="66CB9E79" w14:textId="77777777" w:rsidR="00CA1CBF" w:rsidRPr="00413BF9" w:rsidRDefault="00CA1CBF" w:rsidP="00DB04CA">
            <w:pPr>
              <w:pStyle w:val="ListParagraph"/>
              <w:numPr>
                <w:ilvl w:val="0"/>
                <w:numId w:val="19"/>
              </w:numPr>
              <w:shd w:val="clear" w:color="auto" w:fill="FFFFFF" w:themeFill="background1"/>
              <w:rPr>
                <w:rFonts w:asciiTheme="minorHAnsi" w:hAnsiTheme="minorHAnsi" w:cstheme="minorHAnsi"/>
                <w:color w:val="1D1C1D"/>
              </w:rPr>
            </w:pPr>
            <w:r w:rsidRPr="00413BF9">
              <w:rPr>
                <w:rFonts w:asciiTheme="minorHAnsi" w:hAnsiTheme="minorHAnsi" w:cstheme="minorHAnsi"/>
                <w:color w:val="1D1C1D"/>
              </w:rPr>
              <w:t>A report on the current state of the service map and its implications for resource allocation and user experience must be generated and presented to TH senior management by the end of Q4 FY25.</w:t>
            </w:r>
          </w:p>
          <w:p w14:paraId="6CB58708" w14:textId="77777777" w:rsidR="00CA1CBF" w:rsidRDefault="00CA1CBF" w:rsidP="00F16DEA">
            <w:pPr>
              <w:rPr>
                <w:rFonts w:asciiTheme="minorHAnsi" w:eastAsia="Aptos" w:hAnsiTheme="minorHAnsi" w:cstheme="minorHAnsi"/>
              </w:rPr>
            </w:pPr>
          </w:p>
          <w:p w14:paraId="7232C8FF" w14:textId="77777777" w:rsidR="00305E04" w:rsidRDefault="00305E04" w:rsidP="00305E04">
            <w:pPr>
              <w:tabs>
                <w:tab w:val="left" w:pos="1440"/>
              </w:tabs>
              <w:rPr>
                <w:rFonts w:asciiTheme="minorHAnsi" w:eastAsia="Calibri" w:hAnsiTheme="minorHAnsi" w:cstheme="minorHAnsi"/>
                <w:b/>
                <w:bCs/>
                <w:color w:val="000000" w:themeColor="text1"/>
              </w:rPr>
            </w:pPr>
            <w:r w:rsidRPr="000036B9">
              <w:rPr>
                <w:rFonts w:asciiTheme="minorHAnsi" w:eastAsia="Calibri" w:hAnsiTheme="minorHAnsi" w:cstheme="minorHAnsi"/>
                <w:b/>
                <w:bCs/>
                <w:color w:val="000000" w:themeColor="text1"/>
              </w:rPr>
              <w:t xml:space="preserve">Develop a data pipeline to </w:t>
            </w:r>
            <w:r>
              <w:rPr>
                <w:rFonts w:asciiTheme="minorHAnsi" w:eastAsia="Calibri" w:hAnsiTheme="minorHAnsi" w:cstheme="minorHAnsi"/>
                <w:b/>
                <w:bCs/>
                <w:color w:val="000000" w:themeColor="text1"/>
              </w:rPr>
              <w:t>process, store, and analyze</w:t>
            </w:r>
            <w:r w:rsidRPr="000036B9">
              <w:rPr>
                <w:rFonts w:asciiTheme="minorHAnsi" w:eastAsia="Calibri" w:hAnsiTheme="minorHAnsi" w:cstheme="minorHAnsi"/>
                <w:b/>
                <w:bCs/>
                <w:color w:val="000000" w:themeColor="text1"/>
              </w:rPr>
              <w:t xml:space="preserve"> Threat Hunting data.</w:t>
            </w:r>
          </w:p>
          <w:p w14:paraId="2155C358" w14:textId="77777777" w:rsidR="00305E04" w:rsidRPr="006B1B1B" w:rsidRDefault="00305E04" w:rsidP="00305E04">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Spearhead the development of a data pipeline within the Threat Hunting and CISA/CSD Enterprise Architecture.</w:t>
            </w:r>
          </w:p>
          <w:p w14:paraId="7233BF3D" w14:textId="77777777" w:rsidR="00305E04" w:rsidRPr="007F44E5" w:rsidRDefault="00305E04" w:rsidP="00305E04">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Migrate at least two (2) existing Threat Hunting data sources to the data pipeline service.</w:t>
            </w:r>
          </w:p>
          <w:p w14:paraId="463C70CF" w14:textId="77777777" w:rsidR="00305E04" w:rsidRPr="007E0530" w:rsidRDefault="00305E04" w:rsidP="00305E04">
            <w:pPr>
              <w:pStyle w:val="ListParagraph"/>
              <w:numPr>
                <w:ilvl w:val="0"/>
                <w:numId w:val="26"/>
              </w:numPr>
              <w:tabs>
                <w:tab w:val="left" w:pos="1440"/>
              </w:tabs>
              <w:rPr>
                <w:rFonts w:asciiTheme="minorHAnsi" w:eastAsia="Calibri" w:hAnsiTheme="minorHAnsi" w:cstheme="minorHAnsi"/>
                <w:b/>
                <w:bCs/>
                <w:color w:val="000000" w:themeColor="text1"/>
              </w:rPr>
            </w:pPr>
            <w:r w:rsidRPr="007F44E5">
              <w:rPr>
                <w:rFonts w:asciiTheme="minorHAnsi" w:eastAsia="Calibri" w:hAnsiTheme="minorHAnsi" w:cstheme="minorHAnsi"/>
                <w:color w:val="000000" w:themeColor="text1"/>
              </w:rPr>
              <w:t xml:space="preserve">Standardize at least </w:t>
            </w:r>
            <w:r>
              <w:rPr>
                <w:rFonts w:asciiTheme="minorHAnsi" w:eastAsia="Calibri" w:hAnsiTheme="minorHAnsi" w:cstheme="minorHAnsi"/>
                <w:color w:val="000000" w:themeColor="text1"/>
              </w:rPr>
              <w:t>two</w:t>
            </w:r>
            <w:r w:rsidRPr="007F44E5">
              <w:rPr>
                <w:rFonts w:asciiTheme="minorHAnsi" w:eastAsia="Calibri" w:hAnsiTheme="minorHAnsi" w:cstheme="minorHAnsi"/>
                <w:color w:val="000000" w:themeColor="text1"/>
              </w:rPr>
              <w:t xml:space="preserve"> (</w:t>
            </w:r>
            <w:r>
              <w:rPr>
                <w:rFonts w:asciiTheme="minorHAnsi" w:eastAsia="Calibri" w:hAnsiTheme="minorHAnsi" w:cstheme="minorHAnsi"/>
                <w:color w:val="000000" w:themeColor="text1"/>
              </w:rPr>
              <w:t>2</w:t>
            </w:r>
            <w:r w:rsidRPr="007F44E5">
              <w:rPr>
                <w:rFonts w:asciiTheme="minorHAnsi" w:eastAsia="Calibri" w:hAnsiTheme="minorHAnsi" w:cstheme="minorHAnsi"/>
                <w:color w:val="000000" w:themeColor="text1"/>
              </w:rPr>
              <w:t>) existing migrated data source</w:t>
            </w:r>
            <w:r>
              <w:rPr>
                <w:rFonts w:asciiTheme="minorHAnsi" w:eastAsia="Calibri" w:hAnsiTheme="minorHAnsi" w:cstheme="minorHAnsi"/>
                <w:color w:val="000000" w:themeColor="text1"/>
              </w:rPr>
              <w:t>s</w:t>
            </w:r>
            <w:r w:rsidRPr="007F44E5">
              <w:rPr>
                <w:rFonts w:asciiTheme="minorHAnsi" w:eastAsia="Calibri" w:hAnsiTheme="minorHAnsi" w:cstheme="minorHAnsi"/>
                <w:color w:val="000000" w:themeColor="text1"/>
              </w:rPr>
              <w:t xml:space="preserve"> within the data pipeline service to a common data </w:t>
            </w:r>
            <w:r>
              <w:rPr>
                <w:rFonts w:asciiTheme="minorHAnsi" w:eastAsia="Calibri" w:hAnsiTheme="minorHAnsi" w:cstheme="minorHAnsi"/>
                <w:color w:val="000000" w:themeColor="text1"/>
              </w:rPr>
              <w:t>standard</w:t>
            </w:r>
            <w:r w:rsidRPr="007F44E5">
              <w:rPr>
                <w:rFonts w:asciiTheme="minorHAnsi" w:eastAsia="Calibri" w:hAnsiTheme="minorHAnsi" w:cstheme="minorHAnsi"/>
                <w:color w:val="000000" w:themeColor="text1"/>
              </w:rPr>
              <w:t>.</w:t>
            </w:r>
          </w:p>
          <w:p w14:paraId="2C8B6BEA" w14:textId="18CA72FA" w:rsidR="00C273C5" w:rsidRPr="00305E04" w:rsidRDefault="00305E04" w:rsidP="00F16DEA">
            <w:pPr>
              <w:pStyle w:val="ListParagraph"/>
              <w:numPr>
                <w:ilvl w:val="0"/>
                <w:numId w:val="26"/>
              </w:numPr>
              <w:tabs>
                <w:tab w:val="left" w:pos="1440"/>
              </w:tabs>
              <w:rPr>
                <w:rFonts w:asciiTheme="minorHAnsi" w:eastAsia="Calibri" w:hAnsiTheme="minorHAnsi" w:cstheme="minorHAnsi"/>
                <w:b/>
                <w:bCs/>
                <w:color w:val="000000" w:themeColor="text1"/>
              </w:rPr>
            </w:pPr>
            <w:r>
              <w:rPr>
                <w:rFonts w:asciiTheme="minorHAnsi" w:eastAsia="Calibri" w:hAnsiTheme="minorHAnsi" w:cstheme="minorHAnsi"/>
                <w:color w:val="000000" w:themeColor="text1"/>
              </w:rPr>
              <w:t xml:space="preserve">By the end of Q4 FY25, </w:t>
            </w:r>
            <w:r w:rsidRPr="006E4CDF">
              <w:rPr>
                <w:rFonts w:asciiTheme="minorHAnsi" w:eastAsia="Calibri" w:hAnsiTheme="minorHAnsi" w:cstheme="minorHAnsi"/>
                <w:color w:val="000000" w:themeColor="text1"/>
              </w:rPr>
              <w:t xml:space="preserve">implement at least </w:t>
            </w:r>
            <w:r>
              <w:rPr>
                <w:rFonts w:asciiTheme="minorHAnsi" w:eastAsia="Calibri" w:hAnsiTheme="minorHAnsi" w:cstheme="minorHAnsi"/>
                <w:color w:val="000000" w:themeColor="text1"/>
              </w:rPr>
              <w:t>two (2) Use Cases within the CDaaS Platform.</w:t>
            </w:r>
          </w:p>
        </w:tc>
      </w:tr>
    </w:tbl>
    <w:p w14:paraId="2C241179" w14:textId="77777777" w:rsidR="00CA1CBF" w:rsidRDefault="00CA1CBF" w:rsidP="00E123AE">
      <w:pPr>
        <w:spacing w:after="160" w:line="257" w:lineRule="auto"/>
        <w:rPr>
          <w:rFonts w:asciiTheme="minorHAnsi" w:eastAsia="Aptos" w:hAnsiTheme="minorHAnsi" w:cstheme="minorHAnsi"/>
        </w:rPr>
      </w:pPr>
    </w:p>
    <w:sectPr w:rsidR="00CA1CBF" w:rsidSect="00FC461A">
      <w:headerReference w:type="default" r:id="rId10"/>
      <w:footerReference w:type="default" r:id="rId11"/>
      <w:pgSz w:w="15840" w:h="12240" w:orient="landscape"/>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6B0A7" w14:textId="77777777" w:rsidR="00AD5BC4" w:rsidRDefault="00AD5BC4" w:rsidP="000B3A51">
      <w:r>
        <w:separator/>
      </w:r>
    </w:p>
  </w:endnote>
  <w:endnote w:type="continuationSeparator" w:id="0">
    <w:p w14:paraId="152CDCD8" w14:textId="77777777" w:rsidR="00AD5BC4" w:rsidRDefault="00AD5BC4" w:rsidP="000B3A51">
      <w:r>
        <w:continuationSeparator/>
      </w:r>
    </w:p>
  </w:endnote>
  <w:endnote w:type="continuationNotice" w:id="1">
    <w:p w14:paraId="10BA7C0F" w14:textId="77777777" w:rsidR="00AD5BC4" w:rsidRDefault="00AD5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fornian FB">
    <w:panose1 w:val="0207040306080B03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1589906"/>
      <w:docPartObj>
        <w:docPartGallery w:val="Page Numbers (Bottom of Page)"/>
        <w:docPartUnique/>
      </w:docPartObj>
    </w:sdtPr>
    <w:sdtContent>
      <w:p w14:paraId="0C80E6DB" w14:textId="77777777" w:rsidR="00FC461A" w:rsidRPr="00BC5CCF" w:rsidRDefault="00FC461A" w:rsidP="00FC461A">
        <w:pPr>
          <w:pStyle w:val="Footer"/>
          <w:pBdr>
            <w:bottom w:val="single" w:sz="12" w:space="0" w:color="auto"/>
          </w:pBdr>
          <w:jc w:val="center"/>
          <w:rPr>
            <w:b/>
            <w:bCs/>
            <w:spacing w:val="20"/>
            <w:sz w:val="20"/>
            <w:szCs w:val="20"/>
          </w:rPr>
        </w:pPr>
        <w:r>
          <w:rPr>
            <w:b/>
            <w:bCs/>
            <w:spacing w:val="20"/>
            <w:sz w:val="20"/>
            <w:szCs w:val="20"/>
          </w:rPr>
          <w:t>COLLABORATION</w:t>
        </w:r>
        <w:r w:rsidRPr="00BC5CCF">
          <w:rPr>
            <w:b/>
            <w:bCs/>
            <w:spacing w:val="20"/>
            <w:sz w:val="20"/>
            <w:szCs w:val="20"/>
          </w:rPr>
          <w:t xml:space="preserve"> | INNOVATION | SERVICE | ACCOUNTABILITY </w:t>
        </w:r>
      </w:p>
      <w:p w14:paraId="48251E20" w14:textId="77777777" w:rsidR="00FC461A" w:rsidRPr="004772D5" w:rsidRDefault="00FC461A" w:rsidP="00FC461A">
        <w:pPr>
          <w:pStyle w:val="Footer"/>
          <w:pBdr>
            <w:bottom w:val="single" w:sz="12" w:space="0" w:color="auto"/>
          </w:pBdr>
          <w:rPr>
            <w:b/>
            <w:bCs/>
            <w:spacing w:val="20"/>
            <w:sz w:val="22"/>
            <w:szCs w:val="22"/>
          </w:rPr>
        </w:pPr>
      </w:p>
      <w:p w14:paraId="6035B4D6" w14:textId="77777777" w:rsidR="00FC461A" w:rsidRDefault="00FC461A">
        <w:pPr>
          <w:pStyle w:val="Footer"/>
          <w:jc w:val="right"/>
        </w:pPr>
      </w:p>
      <w:p w14:paraId="7EA27288" w14:textId="650A88F9" w:rsidR="00FC461A" w:rsidRDefault="00FC461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6868BB7" w14:textId="77777777" w:rsidR="00101A56" w:rsidRDefault="00101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4487A" w14:textId="77777777" w:rsidR="00AD5BC4" w:rsidRDefault="00AD5BC4" w:rsidP="000B3A51">
      <w:bookmarkStart w:id="0" w:name="_Hlk157759324"/>
      <w:bookmarkEnd w:id="0"/>
      <w:r>
        <w:separator/>
      </w:r>
    </w:p>
  </w:footnote>
  <w:footnote w:type="continuationSeparator" w:id="0">
    <w:p w14:paraId="217F8CDF" w14:textId="77777777" w:rsidR="00AD5BC4" w:rsidRDefault="00AD5BC4" w:rsidP="000B3A51">
      <w:r>
        <w:continuationSeparator/>
      </w:r>
    </w:p>
  </w:footnote>
  <w:footnote w:type="continuationNotice" w:id="1">
    <w:p w14:paraId="43BD8691" w14:textId="77777777" w:rsidR="00AD5BC4" w:rsidRDefault="00AD5B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FD88A" w14:textId="62AA31C5" w:rsidR="000B3A51" w:rsidRPr="000B3A51" w:rsidRDefault="000B3A51" w:rsidP="000B3A51">
    <w:pPr>
      <w:rPr>
        <w:rFonts w:eastAsia="Calibri"/>
        <w:b/>
        <w:smallCaps/>
        <w:spacing w:val="20"/>
        <w:sz w:val="28"/>
        <w:szCs w:val="28"/>
      </w:rPr>
    </w:pPr>
    <w:bookmarkStart w:id="37" w:name="_Hlk67399042"/>
    <w:bookmarkStart w:id="38" w:name="_Hlk67399043"/>
    <w:r w:rsidRPr="000B3A51">
      <w:rPr>
        <w:noProof/>
        <w:sz w:val="28"/>
        <w:szCs w:val="28"/>
      </w:rPr>
      <w:drawing>
        <wp:anchor distT="0" distB="0" distL="114300" distR="114300" simplePos="0" relativeHeight="251658240" behindDoc="0" locked="0" layoutInCell="1" allowOverlap="1" wp14:anchorId="1FA102DA" wp14:editId="6C2107FA">
          <wp:simplePos x="0" y="0"/>
          <wp:positionH relativeFrom="margin">
            <wp:align>right</wp:align>
          </wp:positionH>
          <wp:positionV relativeFrom="paragraph">
            <wp:posOffset>-208915</wp:posOffset>
          </wp:positionV>
          <wp:extent cx="799465" cy="799465"/>
          <wp:effectExtent l="0" t="0" r="635" b="635"/>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9465" cy="799465"/>
                  </a:xfrm>
                  <a:prstGeom prst="rect">
                    <a:avLst/>
                  </a:prstGeom>
                </pic:spPr>
              </pic:pic>
            </a:graphicData>
          </a:graphic>
        </wp:anchor>
      </w:drawing>
    </w:r>
    <w:r w:rsidRPr="000B3A51">
      <w:rPr>
        <w:rFonts w:eastAsia="Calibri"/>
        <w:b/>
        <w:smallCaps/>
        <w:spacing w:val="20"/>
        <w:sz w:val="28"/>
        <w:szCs w:val="28"/>
      </w:rPr>
      <w:t xml:space="preserve">Threat Hunting Subdivision </w:t>
    </w:r>
  </w:p>
  <w:p w14:paraId="43B3163A" w14:textId="3916F49E" w:rsidR="000B3A51" w:rsidRPr="000B3A51" w:rsidRDefault="00FB4AA3" w:rsidP="000B3A51">
    <w:pPr>
      <w:rPr>
        <w:rFonts w:eastAsia="Calibri"/>
        <w:i/>
      </w:rPr>
    </w:pPr>
    <w:r>
      <w:rPr>
        <w:rFonts w:eastAsia="Calibri"/>
        <w:i/>
      </w:rPr>
      <w:t>Executive Support Group</w:t>
    </w:r>
  </w:p>
  <w:bookmarkEnd w:id="37"/>
  <w:bookmarkEnd w:id="38"/>
  <w:p w14:paraId="30F249AF" w14:textId="523CE412" w:rsidR="000B3A51" w:rsidRPr="000B3A51" w:rsidRDefault="000B3A51" w:rsidP="000B3A51">
    <w:pPr>
      <w:pBdr>
        <w:bottom w:val="single" w:sz="12" w:space="0" w:color="auto"/>
      </w:pBdr>
      <w:tabs>
        <w:tab w:val="left" w:pos="7260"/>
      </w:tabs>
      <w:spacing w:line="120" w:lineRule="exact"/>
      <w:rPr>
        <w:rFonts w:ascii="Californian FB" w:eastAsia="Calibri" w:hAnsi="Californian FB"/>
        <w:i/>
        <w:spacing w:val="20"/>
        <w:sz w:val="8"/>
        <w:szCs w:val="8"/>
      </w:rPr>
    </w:pPr>
  </w:p>
  <w:p w14:paraId="0A4420D4" w14:textId="6B5F221C" w:rsidR="000B3A51" w:rsidRDefault="000B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861"/>
    <w:multiLevelType w:val="hybridMultilevel"/>
    <w:tmpl w:val="19A64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6E7F7B"/>
    <w:multiLevelType w:val="hybridMultilevel"/>
    <w:tmpl w:val="C2500218"/>
    <w:lvl w:ilvl="0" w:tplc="6EC029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E1859"/>
    <w:multiLevelType w:val="hybridMultilevel"/>
    <w:tmpl w:val="770A2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D0DA6"/>
    <w:multiLevelType w:val="multilevel"/>
    <w:tmpl w:val="87600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104B9AC"/>
    <w:multiLevelType w:val="hybridMultilevel"/>
    <w:tmpl w:val="FFFFFFFF"/>
    <w:lvl w:ilvl="0" w:tplc="2E8AB1EE">
      <w:start w:val="1"/>
      <w:numFmt w:val="decimal"/>
      <w:lvlText w:val="%1)"/>
      <w:lvlJc w:val="left"/>
      <w:pPr>
        <w:ind w:left="720" w:hanging="360"/>
      </w:pPr>
      <w:rPr>
        <w:rFonts w:ascii="Aptos" w:hAnsi="Aptos" w:hint="default"/>
      </w:rPr>
    </w:lvl>
    <w:lvl w:ilvl="1" w:tplc="7A102D10">
      <w:start w:val="1"/>
      <w:numFmt w:val="lowerLetter"/>
      <w:lvlText w:val="%2."/>
      <w:lvlJc w:val="left"/>
      <w:pPr>
        <w:ind w:left="1440" w:hanging="360"/>
      </w:pPr>
    </w:lvl>
    <w:lvl w:ilvl="2" w:tplc="07CC80B2">
      <w:start w:val="1"/>
      <w:numFmt w:val="lowerRoman"/>
      <w:lvlText w:val="%3."/>
      <w:lvlJc w:val="right"/>
      <w:pPr>
        <w:ind w:left="2160" w:hanging="180"/>
      </w:pPr>
    </w:lvl>
    <w:lvl w:ilvl="3" w:tplc="917A86E2">
      <w:start w:val="1"/>
      <w:numFmt w:val="decimal"/>
      <w:lvlText w:val="%4."/>
      <w:lvlJc w:val="left"/>
      <w:pPr>
        <w:ind w:left="2880" w:hanging="360"/>
      </w:pPr>
    </w:lvl>
    <w:lvl w:ilvl="4" w:tplc="28300026">
      <w:start w:val="1"/>
      <w:numFmt w:val="lowerLetter"/>
      <w:lvlText w:val="%5."/>
      <w:lvlJc w:val="left"/>
      <w:pPr>
        <w:ind w:left="3600" w:hanging="360"/>
      </w:pPr>
    </w:lvl>
    <w:lvl w:ilvl="5" w:tplc="027A58F4">
      <w:start w:val="1"/>
      <w:numFmt w:val="lowerRoman"/>
      <w:lvlText w:val="%6."/>
      <w:lvlJc w:val="right"/>
      <w:pPr>
        <w:ind w:left="4320" w:hanging="180"/>
      </w:pPr>
    </w:lvl>
    <w:lvl w:ilvl="6" w:tplc="F9E0CF7E">
      <w:start w:val="1"/>
      <w:numFmt w:val="decimal"/>
      <w:lvlText w:val="%7."/>
      <w:lvlJc w:val="left"/>
      <w:pPr>
        <w:ind w:left="5040" w:hanging="360"/>
      </w:pPr>
    </w:lvl>
    <w:lvl w:ilvl="7" w:tplc="91864D9A">
      <w:start w:val="1"/>
      <w:numFmt w:val="lowerLetter"/>
      <w:lvlText w:val="%8."/>
      <w:lvlJc w:val="left"/>
      <w:pPr>
        <w:ind w:left="5760" w:hanging="360"/>
      </w:pPr>
    </w:lvl>
    <w:lvl w:ilvl="8" w:tplc="69E88380">
      <w:start w:val="1"/>
      <w:numFmt w:val="lowerRoman"/>
      <w:lvlText w:val="%9."/>
      <w:lvlJc w:val="right"/>
      <w:pPr>
        <w:ind w:left="6480" w:hanging="180"/>
      </w:pPr>
    </w:lvl>
  </w:abstractNum>
  <w:abstractNum w:abstractNumId="5" w15:restartNumberingAfterBreak="0">
    <w:nsid w:val="243B1952"/>
    <w:multiLevelType w:val="hybridMultilevel"/>
    <w:tmpl w:val="07603E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287C80"/>
    <w:multiLevelType w:val="hybridMultilevel"/>
    <w:tmpl w:val="0A4A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670D1"/>
    <w:multiLevelType w:val="hybridMultilevel"/>
    <w:tmpl w:val="FFFFFFFF"/>
    <w:lvl w:ilvl="0" w:tplc="FFFFFFFF">
      <w:start w:val="1"/>
      <w:numFmt w:val="decimal"/>
      <w:lvlText w:val="%1)"/>
      <w:lvlJc w:val="left"/>
      <w:pPr>
        <w:ind w:left="720" w:hanging="360"/>
      </w:pPr>
    </w:lvl>
    <w:lvl w:ilvl="1" w:tplc="C5F28A8A">
      <w:start w:val="1"/>
      <w:numFmt w:val="bullet"/>
      <w:lvlText w:val="o"/>
      <w:lvlJc w:val="left"/>
      <w:pPr>
        <w:ind w:left="1440" w:hanging="360"/>
      </w:pPr>
      <w:rPr>
        <w:rFonts w:ascii="Courier New" w:hAnsi="Courier New" w:hint="default"/>
      </w:rPr>
    </w:lvl>
    <w:lvl w:ilvl="2" w:tplc="4EFEE3AE">
      <w:start w:val="1"/>
      <w:numFmt w:val="bullet"/>
      <w:lvlText w:val=""/>
      <w:lvlJc w:val="left"/>
      <w:pPr>
        <w:ind w:left="2160" w:hanging="360"/>
      </w:pPr>
      <w:rPr>
        <w:rFonts w:ascii="Wingdings" w:hAnsi="Wingdings" w:hint="default"/>
      </w:rPr>
    </w:lvl>
    <w:lvl w:ilvl="3" w:tplc="252670B4">
      <w:start w:val="1"/>
      <w:numFmt w:val="bullet"/>
      <w:lvlText w:val=""/>
      <w:lvlJc w:val="left"/>
      <w:pPr>
        <w:ind w:left="2880" w:hanging="360"/>
      </w:pPr>
      <w:rPr>
        <w:rFonts w:ascii="Symbol" w:hAnsi="Symbol" w:hint="default"/>
      </w:rPr>
    </w:lvl>
    <w:lvl w:ilvl="4" w:tplc="2504608E">
      <w:start w:val="1"/>
      <w:numFmt w:val="bullet"/>
      <w:lvlText w:val="o"/>
      <w:lvlJc w:val="left"/>
      <w:pPr>
        <w:ind w:left="3600" w:hanging="360"/>
      </w:pPr>
      <w:rPr>
        <w:rFonts w:ascii="Courier New" w:hAnsi="Courier New" w:hint="default"/>
      </w:rPr>
    </w:lvl>
    <w:lvl w:ilvl="5" w:tplc="8E724840">
      <w:start w:val="1"/>
      <w:numFmt w:val="bullet"/>
      <w:lvlText w:val=""/>
      <w:lvlJc w:val="left"/>
      <w:pPr>
        <w:ind w:left="4320" w:hanging="360"/>
      </w:pPr>
      <w:rPr>
        <w:rFonts w:ascii="Wingdings" w:hAnsi="Wingdings" w:hint="default"/>
      </w:rPr>
    </w:lvl>
    <w:lvl w:ilvl="6" w:tplc="1AF2F9B8">
      <w:start w:val="1"/>
      <w:numFmt w:val="bullet"/>
      <w:lvlText w:val=""/>
      <w:lvlJc w:val="left"/>
      <w:pPr>
        <w:ind w:left="5040" w:hanging="360"/>
      </w:pPr>
      <w:rPr>
        <w:rFonts w:ascii="Symbol" w:hAnsi="Symbol" w:hint="default"/>
      </w:rPr>
    </w:lvl>
    <w:lvl w:ilvl="7" w:tplc="BF98C416">
      <w:start w:val="1"/>
      <w:numFmt w:val="bullet"/>
      <w:lvlText w:val="o"/>
      <w:lvlJc w:val="left"/>
      <w:pPr>
        <w:ind w:left="5760" w:hanging="360"/>
      </w:pPr>
      <w:rPr>
        <w:rFonts w:ascii="Courier New" w:hAnsi="Courier New" w:hint="default"/>
      </w:rPr>
    </w:lvl>
    <w:lvl w:ilvl="8" w:tplc="0AA0E57C">
      <w:start w:val="1"/>
      <w:numFmt w:val="bullet"/>
      <w:lvlText w:val=""/>
      <w:lvlJc w:val="left"/>
      <w:pPr>
        <w:ind w:left="6480" w:hanging="360"/>
      </w:pPr>
      <w:rPr>
        <w:rFonts w:ascii="Wingdings" w:hAnsi="Wingdings" w:hint="default"/>
      </w:rPr>
    </w:lvl>
  </w:abstractNum>
  <w:abstractNum w:abstractNumId="8" w15:restartNumberingAfterBreak="0">
    <w:nsid w:val="2C4B0754"/>
    <w:multiLevelType w:val="hybridMultilevel"/>
    <w:tmpl w:val="A298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6F569"/>
    <w:multiLevelType w:val="hybridMultilevel"/>
    <w:tmpl w:val="FFFFFFFF"/>
    <w:lvl w:ilvl="0" w:tplc="F1423414">
      <w:start w:val="1"/>
      <w:numFmt w:val="bullet"/>
      <w:lvlText w:val=""/>
      <w:lvlJc w:val="left"/>
      <w:pPr>
        <w:ind w:left="720" w:hanging="360"/>
      </w:pPr>
      <w:rPr>
        <w:rFonts w:ascii="Symbol" w:hAnsi="Symbol" w:hint="default"/>
      </w:rPr>
    </w:lvl>
    <w:lvl w:ilvl="1" w:tplc="6AF6D016">
      <w:start w:val="1"/>
      <w:numFmt w:val="bullet"/>
      <w:lvlText w:val="o"/>
      <w:lvlJc w:val="left"/>
      <w:pPr>
        <w:ind w:left="1440" w:hanging="360"/>
      </w:pPr>
      <w:rPr>
        <w:rFonts w:ascii="Courier New" w:hAnsi="Courier New" w:hint="default"/>
      </w:rPr>
    </w:lvl>
    <w:lvl w:ilvl="2" w:tplc="71EAAF5A">
      <w:start w:val="1"/>
      <w:numFmt w:val="bullet"/>
      <w:lvlText w:val=""/>
      <w:lvlJc w:val="left"/>
      <w:pPr>
        <w:ind w:left="2160" w:hanging="360"/>
      </w:pPr>
      <w:rPr>
        <w:rFonts w:ascii="Wingdings" w:hAnsi="Wingdings" w:hint="default"/>
      </w:rPr>
    </w:lvl>
    <w:lvl w:ilvl="3" w:tplc="A3FA4182">
      <w:start w:val="1"/>
      <w:numFmt w:val="bullet"/>
      <w:lvlText w:val=""/>
      <w:lvlJc w:val="left"/>
      <w:pPr>
        <w:ind w:left="2880" w:hanging="360"/>
      </w:pPr>
      <w:rPr>
        <w:rFonts w:ascii="Symbol" w:hAnsi="Symbol" w:hint="default"/>
      </w:rPr>
    </w:lvl>
    <w:lvl w:ilvl="4" w:tplc="6BCA8A98">
      <w:start w:val="1"/>
      <w:numFmt w:val="bullet"/>
      <w:lvlText w:val="o"/>
      <w:lvlJc w:val="left"/>
      <w:pPr>
        <w:ind w:left="3600" w:hanging="360"/>
      </w:pPr>
      <w:rPr>
        <w:rFonts w:ascii="Courier New" w:hAnsi="Courier New" w:hint="default"/>
      </w:rPr>
    </w:lvl>
    <w:lvl w:ilvl="5" w:tplc="83386FB0">
      <w:start w:val="1"/>
      <w:numFmt w:val="bullet"/>
      <w:lvlText w:val=""/>
      <w:lvlJc w:val="left"/>
      <w:pPr>
        <w:ind w:left="4320" w:hanging="360"/>
      </w:pPr>
      <w:rPr>
        <w:rFonts w:ascii="Wingdings" w:hAnsi="Wingdings" w:hint="default"/>
      </w:rPr>
    </w:lvl>
    <w:lvl w:ilvl="6" w:tplc="4212077E">
      <w:start w:val="1"/>
      <w:numFmt w:val="bullet"/>
      <w:lvlText w:val=""/>
      <w:lvlJc w:val="left"/>
      <w:pPr>
        <w:ind w:left="5040" w:hanging="360"/>
      </w:pPr>
      <w:rPr>
        <w:rFonts w:ascii="Symbol" w:hAnsi="Symbol" w:hint="default"/>
      </w:rPr>
    </w:lvl>
    <w:lvl w:ilvl="7" w:tplc="BD0C0216">
      <w:start w:val="1"/>
      <w:numFmt w:val="bullet"/>
      <w:lvlText w:val="o"/>
      <w:lvlJc w:val="left"/>
      <w:pPr>
        <w:ind w:left="5760" w:hanging="360"/>
      </w:pPr>
      <w:rPr>
        <w:rFonts w:ascii="Courier New" w:hAnsi="Courier New" w:hint="default"/>
      </w:rPr>
    </w:lvl>
    <w:lvl w:ilvl="8" w:tplc="55668CD8">
      <w:start w:val="1"/>
      <w:numFmt w:val="bullet"/>
      <w:lvlText w:val=""/>
      <w:lvlJc w:val="left"/>
      <w:pPr>
        <w:ind w:left="6480" w:hanging="360"/>
      </w:pPr>
      <w:rPr>
        <w:rFonts w:ascii="Wingdings" w:hAnsi="Wingdings" w:hint="default"/>
      </w:rPr>
    </w:lvl>
  </w:abstractNum>
  <w:abstractNum w:abstractNumId="10" w15:restartNumberingAfterBreak="0">
    <w:nsid w:val="30684754"/>
    <w:multiLevelType w:val="hybridMultilevel"/>
    <w:tmpl w:val="FFFFFFFF"/>
    <w:lvl w:ilvl="0" w:tplc="FB243C06">
      <w:start w:val="1"/>
      <w:numFmt w:val="decimal"/>
      <w:lvlText w:val="%1)"/>
      <w:lvlJc w:val="left"/>
      <w:pPr>
        <w:ind w:left="720" w:hanging="360"/>
      </w:pPr>
    </w:lvl>
    <w:lvl w:ilvl="1" w:tplc="1EBED32E">
      <w:start w:val="1"/>
      <w:numFmt w:val="lowerLetter"/>
      <w:lvlText w:val="%2."/>
      <w:lvlJc w:val="left"/>
      <w:pPr>
        <w:ind w:left="1440" w:hanging="360"/>
      </w:pPr>
    </w:lvl>
    <w:lvl w:ilvl="2" w:tplc="12A23422">
      <w:start w:val="1"/>
      <w:numFmt w:val="lowerRoman"/>
      <w:lvlText w:val="%3."/>
      <w:lvlJc w:val="right"/>
      <w:pPr>
        <w:ind w:left="2160" w:hanging="180"/>
      </w:pPr>
    </w:lvl>
    <w:lvl w:ilvl="3" w:tplc="663A4CCC">
      <w:start w:val="1"/>
      <w:numFmt w:val="decimal"/>
      <w:lvlText w:val="%4."/>
      <w:lvlJc w:val="left"/>
      <w:pPr>
        <w:ind w:left="2880" w:hanging="360"/>
      </w:pPr>
    </w:lvl>
    <w:lvl w:ilvl="4" w:tplc="9B7ED878">
      <w:start w:val="1"/>
      <w:numFmt w:val="lowerLetter"/>
      <w:lvlText w:val="%5."/>
      <w:lvlJc w:val="left"/>
      <w:pPr>
        <w:ind w:left="3600" w:hanging="360"/>
      </w:pPr>
    </w:lvl>
    <w:lvl w:ilvl="5" w:tplc="EFDA35C4">
      <w:start w:val="1"/>
      <w:numFmt w:val="lowerRoman"/>
      <w:lvlText w:val="%6."/>
      <w:lvlJc w:val="right"/>
      <w:pPr>
        <w:ind w:left="4320" w:hanging="180"/>
      </w:pPr>
    </w:lvl>
    <w:lvl w:ilvl="6" w:tplc="23FE440A">
      <w:start w:val="1"/>
      <w:numFmt w:val="decimal"/>
      <w:lvlText w:val="%7."/>
      <w:lvlJc w:val="left"/>
      <w:pPr>
        <w:ind w:left="5040" w:hanging="360"/>
      </w:pPr>
    </w:lvl>
    <w:lvl w:ilvl="7" w:tplc="8E3AF340">
      <w:start w:val="1"/>
      <w:numFmt w:val="lowerLetter"/>
      <w:lvlText w:val="%8."/>
      <w:lvlJc w:val="left"/>
      <w:pPr>
        <w:ind w:left="5760" w:hanging="360"/>
      </w:pPr>
    </w:lvl>
    <w:lvl w:ilvl="8" w:tplc="7A92A24E">
      <w:start w:val="1"/>
      <w:numFmt w:val="lowerRoman"/>
      <w:lvlText w:val="%9."/>
      <w:lvlJc w:val="right"/>
      <w:pPr>
        <w:ind w:left="6480" w:hanging="180"/>
      </w:pPr>
    </w:lvl>
  </w:abstractNum>
  <w:abstractNum w:abstractNumId="11" w15:restartNumberingAfterBreak="0">
    <w:nsid w:val="3CFE2750"/>
    <w:multiLevelType w:val="hybridMultilevel"/>
    <w:tmpl w:val="A268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4241A"/>
    <w:multiLevelType w:val="hybridMultilevel"/>
    <w:tmpl w:val="78084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11CC5"/>
    <w:multiLevelType w:val="hybridMultilevel"/>
    <w:tmpl w:val="B17A0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07179"/>
    <w:multiLevelType w:val="hybridMultilevel"/>
    <w:tmpl w:val="ECD0A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96697"/>
    <w:multiLevelType w:val="hybridMultilevel"/>
    <w:tmpl w:val="EC56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72924"/>
    <w:multiLevelType w:val="hybridMultilevel"/>
    <w:tmpl w:val="000E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B11DD"/>
    <w:multiLevelType w:val="hybridMultilevel"/>
    <w:tmpl w:val="D196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91F47"/>
    <w:multiLevelType w:val="hybridMultilevel"/>
    <w:tmpl w:val="26C6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759D6"/>
    <w:multiLevelType w:val="hybridMultilevel"/>
    <w:tmpl w:val="45E82106"/>
    <w:lvl w:ilvl="0" w:tplc="35F2FB24">
      <w:start w:val="1"/>
      <w:numFmt w:val="decimal"/>
      <w:lvlText w:val="%1)"/>
      <w:lvlJc w:val="left"/>
      <w:pPr>
        <w:ind w:left="720" w:hanging="360"/>
      </w:pPr>
    </w:lvl>
    <w:lvl w:ilvl="1" w:tplc="3CC0FCDA">
      <w:start w:val="1"/>
      <w:numFmt w:val="lowerLetter"/>
      <w:lvlText w:val="%2."/>
      <w:lvlJc w:val="left"/>
      <w:pPr>
        <w:ind w:left="1440" w:hanging="360"/>
      </w:pPr>
    </w:lvl>
    <w:lvl w:ilvl="2" w:tplc="DC7E60A2">
      <w:start w:val="1"/>
      <w:numFmt w:val="lowerRoman"/>
      <w:lvlText w:val="%3."/>
      <w:lvlJc w:val="right"/>
      <w:pPr>
        <w:ind w:left="2160" w:hanging="180"/>
      </w:pPr>
    </w:lvl>
    <w:lvl w:ilvl="3" w:tplc="C16E4A9C">
      <w:start w:val="1"/>
      <w:numFmt w:val="decimal"/>
      <w:lvlText w:val="%4."/>
      <w:lvlJc w:val="left"/>
      <w:pPr>
        <w:ind w:left="2880" w:hanging="360"/>
      </w:pPr>
    </w:lvl>
    <w:lvl w:ilvl="4" w:tplc="90629AB8">
      <w:start w:val="1"/>
      <w:numFmt w:val="lowerLetter"/>
      <w:lvlText w:val="%5."/>
      <w:lvlJc w:val="left"/>
      <w:pPr>
        <w:ind w:left="3600" w:hanging="360"/>
      </w:pPr>
    </w:lvl>
    <w:lvl w:ilvl="5" w:tplc="EB78F2A4">
      <w:start w:val="1"/>
      <w:numFmt w:val="lowerRoman"/>
      <w:lvlText w:val="%6."/>
      <w:lvlJc w:val="right"/>
      <w:pPr>
        <w:ind w:left="4320" w:hanging="180"/>
      </w:pPr>
    </w:lvl>
    <w:lvl w:ilvl="6" w:tplc="13C6DE02">
      <w:start w:val="1"/>
      <w:numFmt w:val="decimal"/>
      <w:lvlText w:val="%7."/>
      <w:lvlJc w:val="left"/>
      <w:pPr>
        <w:ind w:left="5040" w:hanging="360"/>
      </w:pPr>
    </w:lvl>
    <w:lvl w:ilvl="7" w:tplc="6DC80264">
      <w:start w:val="1"/>
      <w:numFmt w:val="lowerLetter"/>
      <w:lvlText w:val="%8."/>
      <w:lvlJc w:val="left"/>
      <w:pPr>
        <w:ind w:left="5760" w:hanging="360"/>
      </w:pPr>
    </w:lvl>
    <w:lvl w:ilvl="8" w:tplc="0248BC48">
      <w:start w:val="1"/>
      <w:numFmt w:val="lowerRoman"/>
      <w:lvlText w:val="%9."/>
      <w:lvlJc w:val="right"/>
      <w:pPr>
        <w:ind w:left="6480" w:hanging="180"/>
      </w:pPr>
    </w:lvl>
  </w:abstractNum>
  <w:abstractNum w:abstractNumId="20" w15:restartNumberingAfterBreak="0">
    <w:nsid w:val="645719EE"/>
    <w:multiLevelType w:val="hybridMultilevel"/>
    <w:tmpl w:val="FFFFFFFF"/>
    <w:lvl w:ilvl="0" w:tplc="CE505E72">
      <w:start w:val="1"/>
      <w:numFmt w:val="bullet"/>
      <w:lvlText w:val=""/>
      <w:lvlJc w:val="left"/>
      <w:pPr>
        <w:ind w:left="720" w:hanging="360"/>
      </w:pPr>
      <w:rPr>
        <w:rFonts w:ascii="Symbol" w:hAnsi="Symbol" w:hint="default"/>
      </w:rPr>
    </w:lvl>
    <w:lvl w:ilvl="1" w:tplc="D744D6E0">
      <w:start w:val="1"/>
      <w:numFmt w:val="bullet"/>
      <w:lvlText w:val="o"/>
      <w:lvlJc w:val="left"/>
      <w:pPr>
        <w:ind w:left="1440" w:hanging="360"/>
      </w:pPr>
      <w:rPr>
        <w:rFonts w:ascii="Courier New" w:hAnsi="Courier New" w:hint="default"/>
      </w:rPr>
    </w:lvl>
    <w:lvl w:ilvl="2" w:tplc="08BED448">
      <w:start w:val="1"/>
      <w:numFmt w:val="bullet"/>
      <w:lvlText w:val=""/>
      <w:lvlJc w:val="left"/>
      <w:pPr>
        <w:ind w:left="2160" w:hanging="360"/>
      </w:pPr>
      <w:rPr>
        <w:rFonts w:ascii="Wingdings" w:hAnsi="Wingdings" w:hint="default"/>
      </w:rPr>
    </w:lvl>
    <w:lvl w:ilvl="3" w:tplc="55E25022">
      <w:start w:val="1"/>
      <w:numFmt w:val="bullet"/>
      <w:lvlText w:val=""/>
      <w:lvlJc w:val="left"/>
      <w:pPr>
        <w:ind w:left="2880" w:hanging="360"/>
      </w:pPr>
      <w:rPr>
        <w:rFonts w:ascii="Symbol" w:hAnsi="Symbol" w:hint="default"/>
      </w:rPr>
    </w:lvl>
    <w:lvl w:ilvl="4" w:tplc="844A995E">
      <w:start w:val="1"/>
      <w:numFmt w:val="bullet"/>
      <w:lvlText w:val="o"/>
      <w:lvlJc w:val="left"/>
      <w:pPr>
        <w:ind w:left="3600" w:hanging="360"/>
      </w:pPr>
      <w:rPr>
        <w:rFonts w:ascii="Courier New" w:hAnsi="Courier New" w:hint="default"/>
      </w:rPr>
    </w:lvl>
    <w:lvl w:ilvl="5" w:tplc="54A6DA38">
      <w:start w:val="1"/>
      <w:numFmt w:val="bullet"/>
      <w:lvlText w:val=""/>
      <w:lvlJc w:val="left"/>
      <w:pPr>
        <w:ind w:left="4320" w:hanging="360"/>
      </w:pPr>
      <w:rPr>
        <w:rFonts w:ascii="Wingdings" w:hAnsi="Wingdings" w:hint="default"/>
      </w:rPr>
    </w:lvl>
    <w:lvl w:ilvl="6" w:tplc="22CAFB20">
      <w:start w:val="1"/>
      <w:numFmt w:val="bullet"/>
      <w:lvlText w:val=""/>
      <w:lvlJc w:val="left"/>
      <w:pPr>
        <w:ind w:left="5040" w:hanging="360"/>
      </w:pPr>
      <w:rPr>
        <w:rFonts w:ascii="Symbol" w:hAnsi="Symbol" w:hint="default"/>
      </w:rPr>
    </w:lvl>
    <w:lvl w:ilvl="7" w:tplc="9F4218FC">
      <w:start w:val="1"/>
      <w:numFmt w:val="bullet"/>
      <w:lvlText w:val="o"/>
      <w:lvlJc w:val="left"/>
      <w:pPr>
        <w:ind w:left="5760" w:hanging="360"/>
      </w:pPr>
      <w:rPr>
        <w:rFonts w:ascii="Courier New" w:hAnsi="Courier New" w:hint="default"/>
      </w:rPr>
    </w:lvl>
    <w:lvl w:ilvl="8" w:tplc="FF0C3A42">
      <w:start w:val="1"/>
      <w:numFmt w:val="bullet"/>
      <w:lvlText w:val=""/>
      <w:lvlJc w:val="left"/>
      <w:pPr>
        <w:ind w:left="6480" w:hanging="360"/>
      </w:pPr>
      <w:rPr>
        <w:rFonts w:ascii="Wingdings" w:hAnsi="Wingdings" w:hint="default"/>
      </w:rPr>
    </w:lvl>
  </w:abstractNum>
  <w:abstractNum w:abstractNumId="21" w15:restartNumberingAfterBreak="0">
    <w:nsid w:val="648E72B4"/>
    <w:multiLevelType w:val="hybridMultilevel"/>
    <w:tmpl w:val="3B0E13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4F021CD"/>
    <w:multiLevelType w:val="hybridMultilevel"/>
    <w:tmpl w:val="F5D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32EC5"/>
    <w:multiLevelType w:val="hybridMultilevel"/>
    <w:tmpl w:val="DE16785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7434480E"/>
    <w:multiLevelType w:val="hybridMultilevel"/>
    <w:tmpl w:val="156E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C155A"/>
    <w:multiLevelType w:val="hybridMultilevel"/>
    <w:tmpl w:val="A57A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783B96"/>
    <w:multiLevelType w:val="hybridMultilevel"/>
    <w:tmpl w:val="FFFFFFFF"/>
    <w:lvl w:ilvl="0" w:tplc="94308B5C">
      <w:start w:val="1"/>
      <w:numFmt w:val="bullet"/>
      <w:lvlText w:val=""/>
      <w:lvlJc w:val="left"/>
      <w:pPr>
        <w:ind w:left="720" w:hanging="360"/>
      </w:pPr>
      <w:rPr>
        <w:rFonts w:ascii="Symbol" w:hAnsi="Symbol" w:hint="default"/>
      </w:rPr>
    </w:lvl>
    <w:lvl w:ilvl="1" w:tplc="C58893BC">
      <w:start w:val="1"/>
      <w:numFmt w:val="bullet"/>
      <w:lvlText w:val="o"/>
      <w:lvlJc w:val="left"/>
      <w:pPr>
        <w:ind w:left="1440" w:hanging="360"/>
      </w:pPr>
      <w:rPr>
        <w:rFonts w:ascii="Courier New" w:hAnsi="Courier New" w:hint="default"/>
      </w:rPr>
    </w:lvl>
    <w:lvl w:ilvl="2" w:tplc="167250B8">
      <w:start w:val="1"/>
      <w:numFmt w:val="bullet"/>
      <w:lvlText w:val=""/>
      <w:lvlJc w:val="left"/>
      <w:pPr>
        <w:ind w:left="2160" w:hanging="360"/>
      </w:pPr>
      <w:rPr>
        <w:rFonts w:ascii="Wingdings" w:hAnsi="Wingdings" w:hint="default"/>
      </w:rPr>
    </w:lvl>
    <w:lvl w:ilvl="3" w:tplc="1716E48C">
      <w:start w:val="1"/>
      <w:numFmt w:val="bullet"/>
      <w:lvlText w:val=""/>
      <w:lvlJc w:val="left"/>
      <w:pPr>
        <w:ind w:left="2880" w:hanging="360"/>
      </w:pPr>
      <w:rPr>
        <w:rFonts w:ascii="Symbol" w:hAnsi="Symbol" w:hint="default"/>
      </w:rPr>
    </w:lvl>
    <w:lvl w:ilvl="4" w:tplc="8B78FC72">
      <w:start w:val="1"/>
      <w:numFmt w:val="bullet"/>
      <w:lvlText w:val="o"/>
      <w:lvlJc w:val="left"/>
      <w:pPr>
        <w:ind w:left="3600" w:hanging="360"/>
      </w:pPr>
      <w:rPr>
        <w:rFonts w:ascii="Courier New" w:hAnsi="Courier New" w:hint="default"/>
      </w:rPr>
    </w:lvl>
    <w:lvl w:ilvl="5" w:tplc="29D42DA4">
      <w:start w:val="1"/>
      <w:numFmt w:val="bullet"/>
      <w:lvlText w:val=""/>
      <w:lvlJc w:val="left"/>
      <w:pPr>
        <w:ind w:left="4320" w:hanging="360"/>
      </w:pPr>
      <w:rPr>
        <w:rFonts w:ascii="Wingdings" w:hAnsi="Wingdings" w:hint="default"/>
      </w:rPr>
    </w:lvl>
    <w:lvl w:ilvl="6" w:tplc="68529432">
      <w:start w:val="1"/>
      <w:numFmt w:val="bullet"/>
      <w:lvlText w:val=""/>
      <w:lvlJc w:val="left"/>
      <w:pPr>
        <w:ind w:left="5040" w:hanging="360"/>
      </w:pPr>
      <w:rPr>
        <w:rFonts w:ascii="Symbol" w:hAnsi="Symbol" w:hint="default"/>
      </w:rPr>
    </w:lvl>
    <w:lvl w:ilvl="7" w:tplc="C4E86F04">
      <w:start w:val="1"/>
      <w:numFmt w:val="bullet"/>
      <w:lvlText w:val="o"/>
      <w:lvlJc w:val="left"/>
      <w:pPr>
        <w:ind w:left="5760" w:hanging="360"/>
      </w:pPr>
      <w:rPr>
        <w:rFonts w:ascii="Courier New" w:hAnsi="Courier New" w:hint="default"/>
      </w:rPr>
    </w:lvl>
    <w:lvl w:ilvl="8" w:tplc="4A6EE51C">
      <w:start w:val="1"/>
      <w:numFmt w:val="bullet"/>
      <w:lvlText w:val=""/>
      <w:lvlJc w:val="left"/>
      <w:pPr>
        <w:ind w:left="6480" w:hanging="360"/>
      </w:pPr>
      <w:rPr>
        <w:rFonts w:ascii="Wingdings" w:hAnsi="Wingdings" w:hint="default"/>
      </w:rPr>
    </w:lvl>
  </w:abstractNum>
  <w:num w:numId="1" w16cid:durableId="1117528353">
    <w:abstractNumId w:val="7"/>
  </w:num>
  <w:num w:numId="2" w16cid:durableId="1323848128">
    <w:abstractNumId w:val="1"/>
  </w:num>
  <w:num w:numId="3" w16cid:durableId="2013408584">
    <w:abstractNumId w:val="4"/>
  </w:num>
  <w:num w:numId="4" w16cid:durableId="1408919900">
    <w:abstractNumId w:val="9"/>
  </w:num>
  <w:num w:numId="5" w16cid:durableId="1258976962">
    <w:abstractNumId w:val="10"/>
  </w:num>
  <w:num w:numId="6" w16cid:durableId="1141537111">
    <w:abstractNumId w:val="26"/>
  </w:num>
  <w:num w:numId="7" w16cid:durableId="1376201090">
    <w:abstractNumId w:val="20"/>
  </w:num>
  <w:num w:numId="8" w16cid:durableId="1702171258">
    <w:abstractNumId w:val="19"/>
  </w:num>
  <w:num w:numId="9" w16cid:durableId="146777233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55248819">
    <w:abstractNumId w:val="14"/>
  </w:num>
  <w:num w:numId="11" w16cid:durableId="1908686408">
    <w:abstractNumId w:val="2"/>
  </w:num>
  <w:num w:numId="12" w16cid:durableId="1478188490">
    <w:abstractNumId w:val="18"/>
  </w:num>
  <w:num w:numId="13" w16cid:durableId="646208699">
    <w:abstractNumId w:val="12"/>
  </w:num>
  <w:num w:numId="14" w16cid:durableId="211624529">
    <w:abstractNumId w:val="13"/>
  </w:num>
  <w:num w:numId="15" w16cid:durableId="177818991">
    <w:abstractNumId w:val="23"/>
  </w:num>
  <w:num w:numId="16" w16cid:durableId="1691643610">
    <w:abstractNumId w:val="0"/>
  </w:num>
  <w:num w:numId="17" w16cid:durableId="137264682">
    <w:abstractNumId w:val="15"/>
  </w:num>
  <w:num w:numId="18" w16cid:durableId="911235920">
    <w:abstractNumId w:val="22"/>
  </w:num>
  <w:num w:numId="19" w16cid:durableId="805663524">
    <w:abstractNumId w:val="25"/>
  </w:num>
  <w:num w:numId="20" w16cid:durableId="1367297578">
    <w:abstractNumId w:val="16"/>
  </w:num>
  <w:num w:numId="21" w16cid:durableId="876699965">
    <w:abstractNumId w:val="8"/>
  </w:num>
  <w:num w:numId="22" w16cid:durableId="927544472">
    <w:abstractNumId w:val="24"/>
  </w:num>
  <w:num w:numId="23" w16cid:durableId="1914925271">
    <w:abstractNumId w:val="11"/>
  </w:num>
  <w:num w:numId="24" w16cid:durableId="55782952">
    <w:abstractNumId w:val="5"/>
  </w:num>
  <w:num w:numId="25" w16cid:durableId="732433272">
    <w:abstractNumId w:val="21"/>
  </w:num>
  <w:num w:numId="26" w16cid:durableId="595478990">
    <w:abstractNumId w:val="6"/>
  </w:num>
  <w:num w:numId="27" w16cid:durableId="214778309">
    <w:abstractNumId w:val="1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rvey, Alexander">
    <w15:presenceInfo w15:providerId="AD" w15:userId="S::alexander.harvey@cisa.gov::6505eb29-d546-4340-9c65-03fdb8ec35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51"/>
    <w:rsid w:val="000000FD"/>
    <w:rsid w:val="00001E7C"/>
    <w:rsid w:val="000036B9"/>
    <w:rsid w:val="000064BD"/>
    <w:rsid w:val="00006B29"/>
    <w:rsid w:val="00007FFC"/>
    <w:rsid w:val="0001027E"/>
    <w:rsid w:val="000104ED"/>
    <w:rsid w:val="00013DA2"/>
    <w:rsid w:val="000151F7"/>
    <w:rsid w:val="00015EB7"/>
    <w:rsid w:val="00020B67"/>
    <w:rsid w:val="00022EB9"/>
    <w:rsid w:val="000230AF"/>
    <w:rsid w:val="00026E23"/>
    <w:rsid w:val="00027B67"/>
    <w:rsid w:val="00033858"/>
    <w:rsid w:val="00034066"/>
    <w:rsid w:val="00036823"/>
    <w:rsid w:val="0003798D"/>
    <w:rsid w:val="00040268"/>
    <w:rsid w:val="00040389"/>
    <w:rsid w:val="00042491"/>
    <w:rsid w:val="00042F4D"/>
    <w:rsid w:val="00044AEE"/>
    <w:rsid w:val="0004500F"/>
    <w:rsid w:val="000512A9"/>
    <w:rsid w:val="00052A55"/>
    <w:rsid w:val="00053598"/>
    <w:rsid w:val="00054EC9"/>
    <w:rsid w:val="00055147"/>
    <w:rsid w:val="000615D6"/>
    <w:rsid w:val="00062522"/>
    <w:rsid w:val="0006352F"/>
    <w:rsid w:val="00066F2E"/>
    <w:rsid w:val="000712D5"/>
    <w:rsid w:val="00071872"/>
    <w:rsid w:val="000741E8"/>
    <w:rsid w:val="00076AC6"/>
    <w:rsid w:val="00077FD3"/>
    <w:rsid w:val="000803BA"/>
    <w:rsid w:val="000814CA"/>
    <w:rsid w:val="00083F7F"/>
    <w:rsid w:val="00084175"/>
    <w:rsid w:val="00084DF1"/>
    <w:rsid w:val="00085057"/>
    <w:rsid w:val="00086810"/>
    <w:rsid w:val="00086C92"/>
    <w:rsid w:val="00092026"/>
    <w:rsid w:val="0009305E"/>
    <w:rsid w:val="000958D7"/>
    <w:rsid w:val="00096541"/>
    <w:rsid w:val="000976BD"/>
    <w:rsid w:val="000978FD"/>
    <w:rsid w:val="00097FD1"/>
    <w:rsid w:val="000A0960"/>
    <w:rsid w:val="000A16D8"/>
    <w:rsid w:val="000A17CA"/>
    <w:rsid w:val="000A34D5"/>
    <w:rsid w:val="000A57A2"/>
    <w:rsid w:val="000A66FD"/>
    <w:rsid w:val="000B2F80"/>
    <w:rsid w:val="000B3A51"/>
    <w:rsid w:val="000B66CE"/>
    <w:rsid w:val="000B7688"/>
    <w:rsid w:val="000C3EB8"/>
    <w:rsid w:val="000C4796"/>
    <w:rsid w:val="000C5F8D"/>
    <w:rsid w:val="000C64B8"/>
    <w:rsid w:val="000C7215"/>
    <w:rsid w:val="000D02D9"/>
    <w:rsid w:val="000D15CC"/>
    <w:rsid w:val="000D2314"/>
    <w:rsid w:val="000D4EF4"/>
    <w:rsid w:val="000D550C"/>
    <w:rsid w:val="000D59ED"/>
    <w:rsid w:val="000E5F69"/>
    <w:rsid w:val="000E7366"/>
    <w:rsid w:val="000F1181"/>
    <w:rsid w:val="000F156F"/>
    <w:rsid w:val="000F3368"/>
    <w:rsid w:val="0010025C"/>
    <w:rsid w:val="001004A8"/>
    <w:rsid w:val="001017C6"/>
    <w:rsid w:val="00101A56"/>
    <w:rsid w:val="00101EC4"/>
    <w:rsid w:val="00102770"/>
    <w:rsid w:val="00106494"/>
    <w:rsid w:val="00111313"/>
    <w:rsid w:val="00112754"/>
    <w:rsid w:val="00114BEF"/>
    <w:rsid w:val="00115A10"/>
    <w:rsid w:val="00116788"/>
    <w:rsid w:val="00120A71"/>
    <w:rsid w:val="00124010"/>
    <w:rsid w:val="00124673"/>
    <w:rsid w:val="00124C29"/>
    <w:rsid w:val="0013147B"/>
    <w:rsid w:val="00133385"/>
    <w:rsid w:val="0013404C"/>
    <w:rsid w:val="001356BC"/>
    <w:rsid w:val="00136AD5"/>
    <w:rsid w:val="00136D79"/>
    <w:rsid w:val="00137947"/>
    <w:rsid w:val="0014026F"/>
    <w:rsid w:val="00140EFC"/>
    <w:rsid w:val="00145DA1"/>
    <w:rsid w:val="00145DDC"/>
    <w:rsid w:val="001500C3"/>
    <w:rsid w:val="00152617"/>
    <w:rsid w:val="00153956"/>
    <w:rsid w:val="00154F26"/>
    <w:rsid w:val="00155910"/>
    <w:rsid w:val="001567CF"/>
    <w:rsid w:val="00162F0E"/>
    <w:rsid w:val="00162F9D"/>
    <w:rsid w:val="00164A89"/>
    <w:rsid w:val="00165080"/>
    <w:rsid w:val="00166B69"/>
    <w:rsid w:val="00172C29"/>
    <w:rsid w:val="001740F5"/>
    <w:rsid w:val="001749C5"/>
    <w:rsid w:val="00176756"/>
    <w:rsid w:val="00176BD6"/>
    <w:rsid w:val="00176DCC"/>
    <w:rsid w:val="001804D6"/>
    <w:rsid w:val="00180575"/>
    <w:rsid w:val="0018095D"/>
    <w:rsid w:val="00181801"/>
    <w:rsid w:val="001832A3"/>
    <w:rsid w:val="001845E3"/>
    <w:rsid w:val="001928E0"/>
    <w:rsid w:val="00192C5D"/>
    <w:rsid w:val="00193AE4"/>
    <w:rsid w:val="00195B0F"/>
    <w:rsid w:val="001970D4"/>
    <w:rsid w:val="001A0CA1"/>
    <w:rsid w:val="001A1458"/>
    <w:rsid w:val="001A193B"/>
    <w:rsid w:val="001A2E5B"/>
    <w:rsid w:val="001A3A75"/>
    <w:rsid w:val="001B00A4"/>
    <w:rsid w:val="001B0255"/>
    <w:rsid w:val="001B0C5D"/>
    <w:rsid w:val="001B10A4"/>
    <w:rsid w:val="001B2123"/>
    <w:rsid w:val="001B263F"/>
    <w:rsid w:val="001B3FCD"/>
    <w:rsid w:val="001B435C"/>
    <w:rsid w:val="001B78A2"/>
    <w:rsid w:val="001C0F52"/>
    <w:rsid w:val="001C1657"/>
    <w:rsid w:val="001C32D3"/>
    <w:rsid w:val="001C4FB6"/>
    <w:rsid w:val="001C5AD0"/>
    <w:rsid w:val="001C61BC"/>
    <w:rsid w:val="001C630D"/>
    <w:rsid w:val="001C78C1"/>
    <w:rsid w:val="001D2393"/>
    <w:rsid w:val="001D36C5"/>
    <w:rsid w:val="001D537B"/>
    <w:rsid w:val="001D6326"/>
    <w:rsid w:val="001E1FF8"/>
    <w:rsid w:val="001F3CA8"/>
    <w:rsid w:val="001F417F"/>
    <w:rsid w:val="001F4C2D"/>
    <w:rsid w:val="001F508A"/>
    <w:rsid w:val="001F548C"/>
    <w:rsid w:val="002020DC"/>
    <w:rsid w:val="00204232"/>
    <w:rsid w:val="00206498"/>
    <w:rsid w:val="0021095E"/>
    <w:rsid w:val="00210CC9"/>
    <w:rsid w:val="00210EE4"/>
    <w:rsid w:val="00212ECB"/>
    <w:rsid w:val="00216C5D"/>
    <w:rsid w:val="0022635F"/>
    <w:rsid w:val="00227656"/>
    <w:rsid w:val="00230300"/>
    <w:rsid w:val="002306F2"/>
    <w:rsid w:val="002339A8"/>
    <w:rsid w:val="00234941"/>
    <w:rsid w:val="00235DAD"/>
    <w:rsid w:val="00236D8E"/>
    <w:rsid w:val="0024037F"/>
    <w:rsid w:val="002415B9"/>
    <w:rsid w:val="00241CF6"/>
    <w:rsid w:val="00244021"/>
    <w:rsid w:val="00244446"/>
    <w:rsid w:val="002467BF"/>
    <w:rsid w:val="00247B08"/>
    <w:rsid w:val="002509D1"/>
    <w:rsid w:val="00251911"/>
    <w:rsid w:val="00252374"/>
    <w:rsid w:val="00252EF5"/>
    <w:rsid w:val="00254187"/>
    <w:rsid w:val="002551EC"/>
    <w:rsid w:val="00257059"/>
    <w:rsid w:val="002571A2"/>
    <w:rsid w:val="002571FD"/>
    <w:rsid w:val="00257FCD"/>
    <w:rsid w:val="00260C1D"/>
    <w:rsid w:val="0026196B"/>
    <w:rsid w:val="0026375D"/>
    <w:rsid w:val="00264152"/>
    <w:rsid w:val="0026479A"/>
    <w:rsid w:val="002648C0"/>
    <w:rsid w:val="00266C36"/>
    <w:rsid w:val="00267753"/>
    <w:rsid w:val="002709CA"/>
    <w:rsid w:val="0027102C"/>
    <w:rsid w:val="00271B4D"/>
    <w:rsid w:val="00272D11"/>
    <w:rsid w:val="00273381"/>
    <w:rsid w:val="00273851"/>
    <w:rsid w:val="00276896"/>
    <w:rsid w:val="00281013"/>
    <w:rsid w:val="002814D5"/>
    <w:rsid w:val="00284F7A"/>
    <w:rsid w:val="00285792"/>
    <w:rsid w:val="00285C8D"/>
    <w:rsid w:val="0028749B"/>
    <w:rsid w:val="002901C4"/>
    <w:rsid w:val="002912DF"/>
    <w:rsid w:val="00292D97"/>
    <w:rsid w:val="00292FA4"/>
    <w:rsid w:val="00294FF6"/>
    <w:rsid w:val="002958BC"/>
    <w:rsid w:val="00295996"/>
    <w:rsid w:val="00296BEC"/>
    <w:rsid w:val="00297BBB"/>
    <w:rsid w:val="00297FCA"/>
    <w:rsid w:val="002A2A25"/>
    <w:rsid w:val="002A4153"/>
    <w:rsid w:val="002A510D"/>
    <w:rsid w:val="002A5A35"/>
    <w:rsid w:val="002A7528"/>
    <w:rsid w:val="002A7623"/>
    <w:rsid w:val="002B2BFA"/>
    <w:rsid w:val="002C3539"/>
    <w:rsid w:val="002C5AA6"/>
    <w:rsid w:val="002C6410"/>
    <w:rsid w:val="002C69DD"/>
    <w:rsid w:val="002D1ADB"/>
    <w:rsid w:val="002D209A"/>
    <w:rsid w:val="002D2110"/>
    <w:rsid w:val="002D2254"/>
    <w:rsid w:val="002D27C6"/>
    <w:rsid w:val="002D3234"/>
    <w:rsid w:val="002E0C05"/>
    <w:rsid w:val="002E1739"/>
    <w:rsid w:val="002E1C20"/>
    <w:rsid w:val="002E53DE"/>
    <w:rsid w:val="002E5D92"/>
    <w:rsid w:val="002E5ECE"/>
    <w:rsid w:val="002E6803"/>
    <w:rsid w:val="002E68C2"/>
    <w:rsid w:val="002E7856"/>
    <w:rsid w:val="002E7BDB"/>
    <w:rsid w:val="002F1FF1"/>
    <w:rsid w:val="002F293F"/>
    <w:rsid w:val="002F3064"/>
    <w:rsid w:val="002F62B9"/>
    <w:rsid w:val="002F7BEE"/>
    <w:rsid w:val="003011E8"/>
    <w:rsid w:val="003013D8"/>
    <w:rsid w:val="00302E54"/>
    <w:rsid w:val="00303501"/>
    <w:rsid w:val="00305E04"/>
    <w:rsid w:val="00305EFD"/>
    <w:rsid w:val="00311C58"/>
    <w:rsid w:val="0031342C"/>
    <w:rsid w:val="00313435"/>
    <w:rsid w:val="003155CD"/>
    <w:rsid w:val="00320C3D"/>
    <w:rsid w:val="00320DC4"/>
    <w:rsid w:val="00322198"/>
    <w:rsid w:val="00322C8D"/>
    <w:rsid w:val="00323186"/>
    <w:rsid w:val="00323514"/>
    <w:rsid w:val="00323629"/>
    <w:rsid w:val="0032400C"/>
    <w:rsid w:val="00324129"/>
    <w:rsid w:val="00325963"/>
    <w:rsid w:val="003263D2"/>
    <w:rsid w:val="00326701"/>
    <w:rsid w:val="003270CA"/>
    <w:rsid w:val="0032756F"/>
    <w:rsid w:val="00331360"/>
    <w:rsid w:val="003320B9"/>
    <w:rsid w:val="00335A8A"/>
    <w:rsid w:val="003362BE"/>
    <w:rsid w:val="00336322"/>
    <w:rsid w:val="003364C9"/>
    <w:rsid w:val="00337AB6"/>
    <w:rsid w:val="003421DA"/>
    <w:rsid w:val="00342469"/>
    <w:rsid w:val="00342B4E"/>
    <w:rsid w:val="00343A7E"/>
    <w:rsid w:val="003457A7"/>
    <w:rsid w:val="00345BD1"/>
    <w:rsid w:val="003465BE"/>
    <w:rsid w:val="003468DD"/>
    <w:rsid w:val="00347D10"/>
    <w:rsid w:val="003506D7"/>
    <w:rsid w:val="00353815"/>
    <w:rsid w:val="003567DB"/>
    <w:rsid w:val="003571FA"/>
    <w:rsid w:val="00361231"/>
    <w:rsid w:val="003635F6"/>
    <w:rsid w:val="00371EC7"/>
    <w:rsid w:val="00373978"/>
    <w:rsid w:val="00375BD3"/>
    <w:rsid w:val="00376319"/>
    <w:rsid w:val="0038116A"/>
    <w:rsid w:val="00382005"/>
    <w:rsid w:val="00382189"/>
    <w:rsid w:val="00383879"/>
    <w:rsid w:val="00383CCD"/>
    <w:rsid w:val="0038458F"/>
    <w:rsid w:val="00384A02"/>
    <w:rsid w:val="00384F06"/>
    <w:rsid w:val="00385959"/>
    <w:rsid w:val="003860DD"/>
    <w:rsid w:val="003861A4"/>
    <w:rsid w:val="00387720"/>
    <w:rsid w:val="003908BE"/>
    <w:rsid w:val="00390DAB"/>
    <w:rsid w:val="00391445"/>
    <w:rsid w:val="00392B0C"/>
    <w:rsid w:val="00393193"/>
    <w:rsid w:val="0039686F"/>
    <w:rsid w:val="00397758"/>
    <w:rsid w:val="003A0365"/>
    <w:rsid w:val="003A1134"/>
    <w:rsid w:val="003A2039"/>
    <w:rsid w:val="003A2F39"/>
    <w:rsid w:val="003A44DE"/>
    <w:rsid w:val="003A529F"/>
    <w:rsid w:val="003B0B8C"/>
    <w:rsid w:val="003B23AA"/>
    <w:rsid w:val="003B2DAE"/>
    <w:rsid w:val="003B3C85"/>
    <w:rsid w:val="003B47A9"/>
    <w:rsid w:val="003C2902"/>
    <w:rsid w:val="003C2E01"/>
    <w:rsid w:val="003C5AB2"/>
    <w:rsid w:val="003C5D82"/>
    <w:rsid w:val="003C6F51"/>
    <w:rsid w:val="003D28D3"/>
    <w:rsid w:val="003D29AC"/>
    <w:rsid w:val="003D369F"/>
    <w:rsid w:val="003D3C26"/>
    <w:rsid w:val="003D429C"/>
    <w:rsid w:val="003D476E"/>
    <w:rsid w:val="003D4F2D"/>
    <w:rsid w:val="003D5D4F"/>
    <w:rsid w:val="003D651A"/>
    <w:rsid w:val="003D7230"/>
    <w:rsid w:val="003E040F"/>
    <w:rsid w:val="003E0432"/>
    <w:rsid w:val="003E1AA4"/>
    <w:rsid w:val="003E659C"/>
    <w:rsid w:val="003E73C0"/>
    <w:rsid w:val="003F0007"/>
    <w:rsid w:val="003F5E9A"/>
    <w:rsid w:val="003F75E0"/>
    <w:rsid w:val="003F789B"/>
    <w:rsid w:val="00400EC5"/>
    <w:rsid w:val="00401AD4"/>
    <w:rsid w:val="004029B3"/>
    <w:rsid w:val="004047CB"/>
    <w:rsid w:val="00405FE8"/>
    <w:rsid w:val="0041197F"/>
    <w:rsid w:val="00412ECE"/>
    <w:rsid w:val="00413BF9"/>
    <w:rsid w:val="00414780"/>
    <w:rsid w:val="0041776B"/>
    <w:rsid w:val="0042013C"/>
    <w:rsid w:val="00420829"/>
    <w:rsid w:val="00423F56"/>
    <w:rsid w:val="00423F6F"/>
    <w:rsid w:val="004248C9"/>
    <w:rsid w:val="00426D92"/>
    <w:rsid w:val="00430BD7"/>
    <w:rsid w:val="00431072"/>
    <w:rsid w:val="0043208F"/>
    <w:rsid w:val="00435D31"/>
    <w:rsid w:val="004430CB"/>
    <w:rsid w:val="00443DAA"/>
    <w:rsid w:val="00444654"/>
    <w:rsid w:val="004449AA"/>
    <w:rsid w:val="00444B5D"/>
    <w:rsid w:val="0044597B"/>
    <w:rsid w:val="0044705F"/>
    <w:rsid w:val="004511BC"/>
    <w:rsid w:val="00452BDB"/>
    <w:rsid w:val="004535E6"/>
    <w:rsid w:val="00457117"/>
    <w:rsid w:val="00462AE0"/>
    <w:rsid w:val="00464F62"/>
    <w:rsid w:val="00467F1A"/>
    <w:rsid w:val="00467F7F"/>
    <w:rsid w:val="004708E0"/>
    <w:rsid w:val="00470AFB"/>
    <w:rsid w:val="00470CD9"/>
    <w:rsid w:val="00471EA0"/>
    <w:rsid w:val="004730C7"/>
    <w:rsid w:val="004736BC"/>
    <w:rsid w:val="00473A10"/>
    <w:rsid w:val="004765FC"/>
    <w:rsid w:val="00477238"/>
    <w:rsid w:val="004773FE"/>
    <w:rsid w:val="0048069B"/>
    <w:rsid w:val="00480712"/>
    <w:rsid w:val="004810C9"/>
    <w:rsid w:val="00484A2D"/>
    <w:rsid w:val="00484BD5"/>
    <w:rsid w:val="00484F15"/>
    <w:rsid w:val="00485106"/>
    <w:rsid w:val="004858B5"/>
    <w:rsid w:val="004873DD"/>
    <w:rsid w:val="0049010A"/>
    <w:rsid w:val="00490FB6"/>
    <w:rsid w:val="00491031"/>
    <w:rsid w:val="0049130F"/>
    <w:rsid w:val="00491E30"/>
    <w:rsid w:val="00492D12"/>
    <w:rsid w:val="00495198"/>
    <w:rsid w:val="0049574E"/>
    <w:rsid w:val="004A0CB2"/>
    <w:rsid w:val="004A3C26"/>
    <w:rsid w:val="004A4841"/>
    <w:rsid w:val="004A4977"/>
    <w:rsid w:val="004A58DC"/>
    <w:rsid w:val="004A5EEF"/>
    <w:rsid w:val="004B0E3F"/>
    <w:rsid w:val="004B0E89"/>
    <w:rsid w:val="004B1826"/>
    <w:rsid w:val="004B2FF2"/>
    <w:rsid w:val="004B3534"/>
    <w:rsid w:val="004B3541"/>
    <w:rsid w:val="004B6617"/>
    <w:rsid w:val="004C32F7"/>
    <w:rsid w:val="004D0F45"/>
    <w:rsid w:val="004D1516"/>
    <w:rsid w:val="004D2479"/>
    <w:rsid w:val="004D3C38"/>
    <w:rsid w:val="004D3DD0"/>
    <w:rsid w:val="004D44AC"/>
    <w:rsid w:val="004D4662"/>
    <w:rsid w:val="004D5D72"/>
    <w:rsid w:val="004E0847"/>
    <w:rsid w:val="004E19A4"/>
    <w:rsid w:val="004E2AFC"/>
    <w:rsid w:val="004E42E6"/>
    <w:rsid w:val="004E55AD"/>
    <w:rsid w:val="004E6051"/>
    <w:rsid w:val="004E61E7"/>
    <w:rsid w:val="004E7851"/>
    <w:rsid w:val="004E7DD1"/>
    <w:rsid w:val="004F17C1"/>
    <w:rsid w:val="004F2682"/>
    <w:rsid w:val="004F3996"/>
    <w:rsid w:val="004F3F88"/>
    <w:rsid w:val="004F7A86"/>
    <w:rsid w:val="00505610"/>
    <w:rsid w:val="00506A9A"/>
    <w:rsid w:val="005100F6"/>
    <w:rsid w:val="0051011F"/>
    <w:rsid w:val="00510FE5"/>
    <w:rsid w:val="0051213A"/>
    <w:rsid w:val="0051215D"/>
    <w:rsid w:val="005159B8"/>
    <w:rsid w:val="00517807"/>
    <w:rsid w:val="00517FAD"/>
    <w:rsid w:val="00522B0E"/>
    <w:rsid w:val="005237A6"/>
    <w:rsid w:val="00523A7F"/>
    <w:rsid w:val="00524E75"/>
    <w:rsid w:val="00525EF5"/>
    <w:rsid w:val="00527853"/>
    <w:rsid w:val="00535AB7"/>
    <w:rsid w:val="00537542"/>
    <w:rsid w:val="005400B2"/>
    <w:rsid w:val="00540AB2"/>
    <w:rsid w:val="00541E45"/>
    <w:rsid w:val="0054238D"/>
    <w:rsid w:val="00542FCD"/>
    <w:rsid w:val="00543384"/>
    <w:rsid w:val="00546F23"/>
    <w:rsid w:val="00547547"/>
    <w:rsid w:val="0055051B"/>
    <w:rsid w:val="0055166D"/>
    <w:rsid w:val="00552079"/>
    <w:rsid w:val="005525FB"/>
    <w:rsid w:val="005566FA"/>
    <w:rsid w:val="00561E31"/>
    <w:rsid w:val="0056295F"/>
    <w:rsid w:val="005660DB"/>
    <w:rsid w:val="00566325"/>
    <w:rsid w:val="0056781F"/>
    <w:rsid w:val="005726B5"/>
    <w:rsid w:val="00572BDE"/>
    <w:rsid w:val="00574A03"/>
    <w:rsid w:val="00574A99"/>
    <w:rsid w:val="005758BF"/>
    <w:rsid w:val="0057593E"/>
    <w:rsid w:val="0057697F"/>
    <w:rsid w:val="005771B6"/>
    <w:rsid w:val="00577253"/>
    <w:rsid w:val="0058018F"/>
    <w:rsid w:val="005813B5"/>
    <w:rsid w:val="00582530"/>
    <w:rsid w:val="005836D3"/>
    <w:rsid w:val="005848EF"/>
    <w:rsid w:val="00584BF2"/>
    <w:rsid w:val="00586690"/>
    <w:rsid w:val="00590DFB"/>
    <w:rsid w:val="00591A17"/>
    <w:rsid w:val="00591F0D"/>
    <w:rsid w:val="005924E6"/>
    <w:rsid w:val="00592ED7"/>
    <w:rsid w:val="00593019"/>
    <w:rsid w:val="00593D33"/>
    <w:rsid w:val="00597DA5"/>
    <w:rsid w:val="005A081C"/>
    <w:rsid w:val="005A2035"/>
    <w:rsid w:val="005A3B3A"/>
    <w:rsid w:val="005A4947"/>
    <w:rsid w:val="005A49B9"/>
    <w:rsid w:val="005A5DC9"/>
    <w:rsid w:val="005B01A5"/>
    <w:rsid w:val="005B1710"/>
    <w:rsid w:val="005B1B99"/>
    <w:rsid w:val="005B3DC1"/>
    <w:rsid w:val="005B44F7"/>
    <w:rsid w:val="005B769E"/>
    <w:rsid w:val="005C0518"/>
    <w:rsid w:val="005C254A"/>
    <w:rsid w:val="005C3917"/>
    <w:rsid w:val="005C45C7"/>
    <w:rsid w:val="005C595E"/>
    <w:rsid w:val="005C5BCB"/>
    <w:rsid w:val="005D0D94"/>
    <w:rsid w:val="005D10A3"/>
    <w:rsid w:val="005D16CF"/>
    <w:rsid w:val="005D3435"/>
    <w:rsid w:val="005D34C9"/>
    <w:rsid w:val="005D7167"/>
    <w:rsid w:val="005D7425"/>
    <w:rsid w:val="005E01A8"/>
    <w:rsid w:val="005E30F8"/>
    <w:rsid w:val="005E4FD0"/>
    <w:rsid w:val="005E50E7"/>
    <w:rsid w:val="005E6500"/>
    <w:rsid w:val="005E6E41"/>
    <w:rsid w:val="005F445A"/>
    <w:rsid w:val="005F4EF8"/>
    <w:rsid w:val="005F548F"/>
    <w:rsid w:val="005F5D73"/>
    <w:rsid w:val="00602209"/>
    <w:rsid w:val="00602E32"/>
    <w:rsid w:val="00602F94"/>
    <w:rsid w:val="00603ED6"/>
    <w:rsid w:val="006045E7"/>
    <w:rsid w:val="00604986"/>
    <w:rsid w:val="00605819"/>
    <w:rsid w:val="00607058"/>
    <w:rsid w:val="006073C0"/>
    <w:rsid w:val="00607D88"/>
    <w:rsid w:val="00607EDD"/>
    <w:rsid w:val="00611465"/>
    <w:rsid w:val="0061485E"/>
    <w:rsid w:val="006148D3"/>
    <w:rsid w:val="00616642"/>
    <w:rsid w:val="0062169D"/>
    <w:rsid w:val="00622F8B"/>
    <w:rsid w:val="00623419"/>
    <w:rsid w:val="00623ECA"/>
    <w:rsid w:val="00624A64"/>
    <w:rsid w:val="006253DF"/>
    <w:rsid w:val="006254B9"/>
    <w:rsid w:val="00625B0B"/>
    <w:rsid w:val="00625B7F"/>
    <w:rsid w:val="006269CA"/>
    <w:rsid w:val="0062750E"/>
    <w:rsid w:val="0062780E"/>
    <w:rsid w:val="0063028E"/>
    <w:rsid w:val="00630F17"/>
    <w:rsid w:val="00632EBF"/>
    <w:rsid w:val="00633E5E"/>
    <w:rsid w:val="00634DCB"/>
    <w:rsid w:val="0063512D"/>
    <w:rsid w:val="00635792"/>
    <w:rsid w:val="006404FA"/>
    <w:rsid w:val="006434A0"/>
    <w:rsid w:val="00643E17"/>
    <w:rsid w:val="0064601A"/>
    <w:rsid w:val="00647B25"/>
    <w:rsid w:val="00647F41"/>
    <w:rsid w:val="0065241E"/>
    <w:rsid w:val="00652A92"/>
    <w:rsid w:val="00655F81"/>
    <w:rsid w:val="00656986"/>
    <w:rsid w:val="00657665"/>
    <w:rsid w:val="006610DB"/>
    <w:rsid w:val="00662398"/>
    <w:rsid w:val="00662656"/>
    <w:rsid w:val="006639AA"/>
    <w:rsid w:val="00664AE5"/>
    <w:rsid w:val="0066510C"/>
    <w:rsid w:val="0066541B"/>
    <w:rsid w:val="0066592A"/>
    <w:rsid w:val="006666F0"/>
    <w:rsid w:val="006674CB"/>
    <w:rsid w:val="0066794E"/>
    <w:rsid w:val="006745B4"/>
    <w:rsid w:val="00674702"/>
    <w:rsid w:val="0067649C"/>
    <w:rsid w:val="006807F5"/>
    <w:rsid w:val="00681FD1"/>
    <w:rsid w:val="00683AEA"/>
    <w:rsid w:val="00683FBD"/>
    <w:rsid w:val="0068473B"/>
    <w:rsid w:val="006856E5"/>
    <w:rsid w:val="00685FA9"/>
    <w:rsid w:val="006871ED"/>
    <w:rsid w:val="0069002D"/>
    <w:rsid w:val="006919B4"/>
    <w:rsid w:val="0069360F"/>
    <w:rsid w:val="006948F3"/>
    <w:rsid w:val="006A27F9"/>
    <w:rsid w:val="006A4A08"/>
    <w:rsid w:val="006A6254"/>
    <w:rsid w:val="006A7410"/>
    <w:rsid w:val="006A745C"/>
    <w:rsid w:val="006B1B1B"/>
    <w:rsid w:val="006B1D6E"/>
    <w:rsid w:val="006B49B0"/>
    <w:rsid w:val="006C4375"/>
    <w:rsid w:val="006C5176"/>
    <w:rsid w:val="006C645A"/>
    <w:rsid w:val="006C65BE"/>
    <w:rsid w:val="006D105A"/>
    <w:rsid w:val="006D2575"/>
    <w:rsid w:val="006D29A9"/>
    <w:rsid w:val="006D2E23"/>
    <w:rsid w:val="006D673C"/>
    <w:rsid w:val="006E0406"/>
    <w:rsid w:val="006E0B9D"/>
    <w:rsid w:val="006E0E0F"/>
    <w:rsid w:val="006E10F0"/>
    <w:rsid w:val="006E3208"/>
    <w:rsid w:val="006E3330"/>
    <w:rsid w:val="006E3BEC"/>
    <w:rsid w:val="006E456B"/>
    <w:rsid w:val="006E4686"/>
    <w:rsid w:val="006E4CDF"/>
    <w:rsid w:val="006E504C"/>
    <w:rsid w:val="006F47A1"/>
    <w:rsid w:val="006F5310"/>
    <w:rsid w:val="006F5B7A"/>
    <w:rsid w:val="006F7015"/>
    <w:rsid w:val="006F7D98"/>
    <w:rsid w:val="00701086"/>
    <w:rsid w:val="00704E39"/>
    <w:rsid w:val="00706149"/>
    <w:rsid w:val="00706937"/>
    <w:rsid w:val="007069E0"/>
    <w:rsid w:val="00706E61"/>
    <w:rsid w:val="0070714E"/>
    <w:rsid w:val="00707A4D"/>
    <w:rsid w:val="00707BA6"/>
    <w:rsid w:val="00711626"/>
    <w:rsid w:val="0071179C"/>
    <w:rsid w:val="00711BA1"/>
    <w:rsid w:val="00713683"/>
    <w:rsid w:val="00724BB1"/>
    <w:rsid w:val="00725042"/>
    <w:rsid w:val="00725AD8"/>
    <w:rsid w:val="00725D79"/>
    <w:rsid w:val="00725D99"/>
    <w:rsid w:val="00725F3F"/>
    <w:rsid w:val="00726940"/>
    <w:rsid w:val="00730403"/>
    <w:rsid w:val="0073365A"/>
    <w:rsid w:val="00737F47"/>
    <w:rsid w:val="0074079D"/>
    <w:rsid w:val="00740A59"/>
    <w:rsid w:val="00741751"/>
    <w:rsid w:val="0074285B"/>
    <w:rsid w:val="007428D4"/>
    <w:rsid w:val="00743124"/>
    <w:rsid w:val="00745B3C"/>
    <w:rsid w:val="007465F6"/>
    <w:rsid w:val="007528E3"/>
    <w:rsid w:val="007538C3"/>
    <w:rsid w:val="00753AB3"/>
    <w:rsid w:val="007556A5"/>
    <w:rsid w:val="0075761E"/>
    <w:rsid w:val="00760787"/>
    <w:rsid w:val="00760A2E"/>
    <w:rsid w:val="00761AC5"/>
    <w:rsid w:val="007623C6"/>
    <w:rsid w:val="0076325B"/>
    <w:rsid w:val="0076360F"/>
    <w:rsid w:val="00766113"/>
    <w:rsid w:val="00770D03"/>
    <w:rsid w:val="007719C9"/>
    <w:rsid w:val="00771C96"/>
    <w:rsid w:val="007730C6"/>
    <w:rsid w:val="00773FAD"/>
    <w:rsid w:val="007751C5"/>
    <w:rsid w:val="0078019C"/>
    <w:rsid w:val="00780D66"/>
    <w:rsid w:val="00780FD4"/>
    <w:rsid w:val="00781E89"/>
    <w:rsid w:val="0078389E"/>
    <w:rsid w:val="00783DDE"/>
    <w:rsid w:val="007840FA"/>
    <w:rsid w:val="007850F9"/>
    <w:rsid w:val="00790486"/>
    <w:rsid w:val="0079165C"/>
    <w:rsid w:val="00791E8B"/>
    <w:rsid w:val="00792E54"/>
    <w:rsid w:val="00794C8A"/>
    <w:rsid w:val="0079538D"/>
    <w:rsid w:val="0079560C"/>
    <w:rsid w:val="00796204"/>
    <w:rsid w:val="007A05FC"/>
    <w:rsid w:val="007A1BF5"/>
    <w:rsid w:val="007A53B2"/>
    <w:rsid w:val="007A5C2D"/>
    <w:rsid w:val="007A5DEB"/>
    <w:rsid w:val="007A6C21"/>
    <w:rsid w:val="007B1804"/>
    <w:rsid w:val="007B4C8B"/>
    <w:rsid w:val="007C0900"/>
    <w:rsid w:val="007C0D3A"/>
    <w:rsid w:val="007C4ABA"/>
    <w:rsid w:val="007C4C23"/>
    <w:rsid w:val="007C74C5"/>
    <w:rsid w:val="007D313E"/>
    <w:rsid w:val="007D4E56"/>
    <w:rsid w:val="007D7506"/>
    <w:rsid w:val="007E03F7"/>
    <w:rsid w:val="007E0530"/>
    <w:rsid w:val="007E0D5C"/>
    <w:rsid w:val="007E1EF5"/>
    <w:rsid w:val="007E604D"/>
    <w:rsid w:val="007E6D75"/>
    <w:rsid w:val="007F0C0A"/>
    <w:rsid w:val="007F44E5"/>
    <w:rsid w:val="007F472B"/>
    <w:rsid w:val="007F6C0D"/>
    <w:rsid w:val="0080073F"/>
    <w:rsid w:val="008009FC"/>
    <w:rsid w:val="00802C64"/>
    <w:rsid w:val="008076DE"/>
    <w:rsid w:val="008078C5"/>
    <w:rsid w:val="008079C7"/>
    <w:rsid w:val="00812239"/>
    <w:rsid w:val="0081234C"/>
    <w:rsid w:val="008142B3"/>
    <w:rsid w:val="00814620"/>
    <w:rsid w:val="0081534B"/>
    <w:rsid w:val="00820B07"/>
    <w:rsid w:val="00820BA3"/>
    <w:rsid w:val="00822207"/>
    <w:rsid w:val="00823A98"/>
    <w:rsid w:val="008240C2"/>
    <w:rsid w:val="0082415A"/>
    <w:rsid w:val="00824EFA"/>
    <w:rsid w:val="00825E6D"/>
    <w:rsid w:val="008318D0"/>
    <w:rsid w:val="008328E6"/>
    <w:rsid w:val="00832CB8"/>
    <w:rsid w:val="008339BA"/>
    <w:rsid w:val="00833B38"/>
    <w:rsid w:val="008349BE"/>
    <w:rsid w:val="00835094"/>
    <w:rsid w:val="00836491"/>
    <w:rsid w:val="00836EC2"/>
    <w:rsid w:val="00837BE4"/>
    <w:rsid w:val="00840069"/>
    <w:rsid w:val="0084065A"/>
    <w:rsid w:val="008501E6"/>
    <w:rsid w:val="008509EA"/>
    <w:rsid w:val="00854BFC"/>
    <w:rsid w:val="00856342"/>
    <w:rsid w:val="00856B70"/>
    <w:rsid w:val="008578BB"/>
    <w:rsid w:val="0086133E"/>
    <w:rsid w:val="008615EE"/>
    <w:rsid w:val="008620A8"/>
    <w:rsid w:val="008643AA"/>
    <w:rsid w:val="00865657"/>
    <w:rsid w:val="00867579"/>
    <w:rsid w:val="00872A56"/>
    <w:rsid w:val="00872BE7"/>
    <w:rsid w:val="00874618"/>
    <w:rsid w:val="008746B8"/>
    <w:rsid w:val="00875860"/>
    <w:rsid w:val="00876D7E"/>
    <w:rsid w:val="008773A3"/>
    <w:rsid w:val="00880058"/>
    <w:rsid w:val="00881436"/>
    <w:rsid w:val="0088278F"/>
    <w:rsid w:val="00885C21"/>
    <w:rsid w:val="00885F68"/>
    <w:rsid w:val="0088623E"/>
    <w:rsid w:val="0088632B"/>
    <w:rsid w:val="00890362"/>
    <w:rsid w:val="00890DEE"/>
    <w:rsid w:val="008916CC"/>
    <w:rsid w:val="00891D6B"/>
    <w:rsid w:val="008A41C3"/>
    <w:rsid w:val="008A5587"/>
    <w:rsid w:val="008A65FD"/>
    <w:rsid w:val="008A7106"/>
    <w:rsid w:val="008B0418"/>
    <w:rsid w:val="008B149A"/>
    <w:rsid w:val="008B5321"/>
    <w:rsid w:val="008C0BA0"/>
    <w:rsid w:val="008C0DE7"/>
    <w:rsid w:val="008C1136"/>
    <w:rsid w:val="008C175A"/>
    <w:rsid w:val="008C284D"/>
    <w:rsid w:val="008C3159"/>
    <w:rsid w:val="008C5245"/>
    <w:rsid w:val="008C5CC2"/>
    <w:rsid w:val="008C61F0"/>
    <w:rsid w:val="008C6FA0"/>
    <w:rsid w:val="008D491E"/>
    <w:rsid w:val="008D5E2D"/>
    <w:rsid w:val="008D7F57"/>
    <w:rsid w:val="008E0901"/>
    <w:rsid w:val="008E29AF"/>
    <w:rsid w:val="008E3F0F"/>
    <w:rsid w:val="008E48FA"/>
    <w:rsid w:val="008E63E7"/>
    <w:rsid w:val="008E6B61"/>
    <w:rsid w:val="008E6C05"/>
    <w:rsid w:val="008F00DD"/>
    <w:rsid w:val="008F1CCD"/>
    <w:rsid w:val="008F35A0"/>
    <w:rsid w:val="008F39BD"/>
    <w:rsid w:val="008F5FE7"/>
    <w:rsid w:val="008F6C6D"/>
    <w:rsid w:val="008F7027"/>
    <w:rsid w:val="008F780B"/>
    <w:rsid w:val="00902C11"/>
    <w:rsid w:val="00903676"/>
    <w:rsid w:val="00905B1F"/>
    <w:rsid w:val="00906BE3"/>
    <w:rsid w:val="00910EE0"/>
    <w:rsid w:val="00913513"/>
    <w:rsid w:val="00913673"/>
    <w:rsid w:val="00913879"/>
    <w:rsid w:val="009141F1"/>
    <w:rsid w:val="009150EB"/>
    <w:rsid w:val="00915502"/>
    <w:rsid w:val="00915D8E"/>
    <w:rsid w:val="00915EC5"/>
    <w:rsid w:val="00921BBD"/>
    <w:rsid w:val="00922EBD"/>
    <w:rsid w:val="009253C5"/>
    <w:rsid w:val="00931061"/>
    <w:rsid w:val="009317B5"/>
    <w:rsid w:val="00933D93"/>
    <w:rsid w:val="00936A4B"/>
    <w:rsid w:val="009408CF"/>
    <w:rsid w:val="0094186B"/>
    <w:rsid w:val="009432C2"/>
    <w:rsid w:val="00943AFF"/>
    <w:rsid w:val="0094486D"/>
    <w:rsid w:val="00945241"/>
    <w:rsid w:val="009457BE"/>
    <w:rsid w:val="00945D52"/>
    <w:rsid w:val="0094645B"/>
    <w:rsid w:val="00946B70"/>
    <w:rsid w:val="0095154E"/>
    <w:rsid w:val="00951A4C"/>
    <w:rsid w:val="00951D18"/>
    <w:rsid w:val="0095267D"/>
    <w:rsid w:val="009564FD"/>
    <w:rsid w:val="00960289"/>
    <w:rsid w:val="009615FB"/>
    <w:rsid w:val="009619BC"/>
    <w:rsid w:val="00961C8A"/>
    <w:rsid w:val="00961CF9"/>
    <w:rsid w:val="00962DCA"/>
    <w:rsid w:val="00962E4F"/>
    <w:rsid w:val="009648D9"/>
    <w:rsid w:val="00964F10"/>
    <w:rsid w:val="009650FB"/>
    <w:rsid w:val="0096566D"/>
    <w:rsid w:val="00965D22"/>
    <w:rsid w:val="009678E2"/>
    <w:rsid w:val="00967B31"/>
    <w:rsid w:val="00971300"/>
    <w:rsid w:val="009718C6"/>
    <w:rsid w:val="00972BDF"/>
    <w:rsid w:val="0097546B"/>
    <w:rsid w:val="00976BBC"/>
    <w:rsid w:val="00985F56"/>
    <w:rsid w:val="00986BC6"/>
    <w:rsid w:val="009873D0"/>
    <w:rsid w:val="00990F65"/>
    <w:rsid w:val="00991252"/>
    <w:rsid w:val="00994121"/>
    <w:rsid w:val="00997101"/>
    <w:rsid w:val="00997ED0"/>
    <w:rsid w:val="009A153C"/>
    <w:rsid w:val="009A2027"/>
    <w:rsid w:val="009A3039"/>
    <w:rsid w:val="009A448F"/>
    <w:rsid w:val="009A490D"/>
    <w:rsid w:val="009A5D82"/>
    <w:rsid w:val="009B000C"/>
    <w:rsid w:val="009B66E2"/>
    <w:rsid w:val="009B716F"/>
    <w:rsid w:val="009C7942"/>
    <w:rsid w:val="009C7E8F"/>
    <w:rsid w:val="009D07FC"/>
    <w:rsid w:val="009D16E9"/>
    <w:rsid w:val="009D1ADA"/>
    <w:rsid w:val="009D319B"/>
    <w:rsid w:val="009D3624"/>
    <w:rsid w:val="009D4D81"/>
    <w:rsid w:val="009E1AAF"/>
    <w:rsid w:val="009E30D5"/>
    <w:rsid w:val="009E3EF7"/>
    <w:rsid w:val="009E4376"/>
    <w:rsid w:val="009E4E57"/>
    <w:rsid w:val="009E7449"/>
    <w:rsid w:val="009F0283"/>
    <w:rsid w:val="009F200C"/>
    <w:rsid w:val="009F2653"/>
    <w:rsid w:val="009F3275"/>
    <w:rsid w:val="009F5920"/>
    <w:rsid w:val="009F5939"/>
    <w:rsid w:val="00A002AE"/>
    <w:rsid w:val="00A00F90"/>
    <w:rsid w:val="00A01607"/>
    <w:rsid w:val="00A01C26"/>
    <w:rsid w:val="00A03703"/>
    <w:rsid w:val="00A130F6"/>
    <w:rsid w:val="00A14B50"/>
    <w:rsid w:val="00A16FBA"/>
    <w:rsid w:val="00A17F6D"/>
    <w:rsid w:val="00A2176C"/>
    <w:rsid w:val="00A21F7C"/>
    <w:rsid w:val="00A234A0"/>
    <w:rsid w:val="00A23D9D"/>
    <w:rsid w:val="00A2495D"/>
    <w:rsid w:val="00A30CA6"/>
    <w:rsid w:val="00A30CA9"/>
    <w:rsid w:val="00A31096"/>
    <w:rsid w:val="00A31F26"/>
    <w:rsid w:val="00A3490E"/>
    <w:rsid w:val="00A354FB"/>
    <w:rsid w:val="00A354FE"/>
    <w:rsid w:val="00A42216"/>
    <w:rsid w:val="00A42BFE"/>
    <w:rsid w:val="00A43A17"/>
    <w:rsid w:val="00A43E5A"/>
    <w:rsid w:val="00A43F04"/>
    <w:rsid w:val="00A44596"/>
    <w:rsid w:val="00A448F2"/>
    <w:rsid w:val="00A4572C"/>
    <w:rsid w:val="00A47EBA"/>
    <w:rsid w:val="00A503F2"/>
    <w:rsid w:val="00A561C8"/>
    <w:rsid w:val="00A6049A"/>
    <w:rsid w:val="00A607B1"/>
    <w:rsid w:val="00A6223E"/>
    <w:rsid w:val="00A62241"/>
    <w:rsid w:val="00A6734D"/>
    <w:rsid w:val="00A67EEF"/>
    <w:rsid w:val="00A70A49"/>
    <w:rsid w:val="00A70AAF"/>
    <w:rsid w:val="00A73786"/>
    <w:rsid w:val="00A73879"/>
    <w:rsid w:val="00A75BDE"/>
    <w:rsid w:val="00A80BB1"/>
    <w:rsid w:val="00A81F3A"/>
    <w:rsid w:val="00A82769"/>
    <w:rsid w:val="00A84CF4"/>
    <w:rsid w:val="00A8606A"/>
    <w:rsid w:val="00A907B5"/>
    <w:rsid w:val="00A9105D"/>
    <w:rsid w:val="00A91476"/>
    <w:rsid w:val="00A929DB"/>
    <w:rsid w:val="00A93FE3"/>
    <w:rsid w:val="00AA27FF"/>
    <w:rsid w:val="00AA5557"/>
    <w:rsid w:val="00AA7558"/>
    <w:rsid w:val="00AB0C88"/>
    <w:rsid w:val="00AB182C"/>
    <w:rsid w:val="00AB2AAE"/>
    <w:rsid w:val="00AB2D2F"/>
    <w:rsid w:val="00AB4B3D"/>
    <w:rsid w:val="00AB59B0"/>
    <w:rsid w:val="00AB7562"/>
    <w:rsid w:val="00AB79A6"/>
    <w:rsid w:val="00AC0E77"/>
    <w:rsid w:val="00AC3DC5"/>
    <w:rsid w:val="00AC3EF1"/>
    <w:rsid w:val="00AC6613"/>
    <w:rsid w:val="00AD035A"/>
    <w:rsid w:val="00AD1082"/>
    <w:rsid w:val="00AD1E60"/>
    <w:rsid w:val="00AD3DEC"/>
    <w:rsid w:val="00AD44B2"/>
    <w:rsid w:val="00AD5BC4"/>
    <w:rsid w:val="00AD5CEA"/>
    <w:rsid w:val="00AD654F"/>
    <w:rsid w:val="00AD6850"/>
    <w:rsid w:val="00AE0384"/>
    <w:rsid w:val="00AE2AB0"/>
    <w:rsid w:val="00AE3BEC"/>
    <w:rsid w:val="00AE4356"/>
    <w:rsid w:val="00AE6CD9"/>
    <w:rsid w:val="00AE6E21"/>
    <w:rsid w:val="00AE6EA9"/>
    <w:rsid w:val="00AF0130"/>
    <w:rsid w:val="00AF0BC1"/>
    <w:rsid w:val="00AF1652"/>
    <w:rsid w:val="00AF2AE5"/>
    <w:rsid w:val="00AF340E"/>
    <w:rsid w:val="00AF606C"/>
    <w:rsid w:val="00AF6C6A"/>
    <w:rsid w:val="00AF7C0D"/>
    <w:rsid w:val="00B0097D"/>
    <w:rsid w:val="00B025C3"/>
    <w:rsid w:val="00B028D2"/>
    <w:rsid w:val="00B04A2A"/>
    <w:rsid w:val="00B056E0"/>
    <w:rsid w:val="00B0681C"/>
    <w:rsid w:val="00B06A5C"/>
    <w:rsid w:val="00B21354"/>
    <w:rsid w:val="00B21D94"/>
    <w:rsid w:val="00B22882"/>
    <w:rsid w:val="00B23157"/>
    <w:rsid w:val="00B238FD"/>
    <w:rsid w:val="00B23A43"/>
    <w:rsid w:val="00B23B3D"/>
    <w:rsid w:val="00B27EEB"/>
    <w:rsid w:val="00B31829"/>
    <w:rsid w:val="00B32114"/>
    <w:rsid w:val="00B3232D"/>
    <w:rsid w:val="00B33438"/>
    <w:rsid w:val="00B351DB"/>
    <w:rsid w:val="00B36C23"/>
    <w:rsid w:val="00B4301B"/>
    <w:rsid w:val="00B430AD"/>
    <w:rsid w:val="00B43277"/>
    <w:rsid w:val="00B43636"/>
    <w:rsid w:val="00B443CE"/>
    <w:rsid w:val="00B459C3"/>
    <w:rsid w:val="00B4654D"/>
    <w:rsid w:val="00B5058D"/>
    <w:rsid w:val="00B52510"/>
    <w:rsid w:val="00B55E36"/>
    <w:rsid w:val="00B6192B"/>
    <w:rsid w:val="00B620BD"/>
    <w:rsid w:val="00B62560"/>
    <w:rsid w:val="00B63F60"/>
    <w:rsid w:val="00B640E6"/>
    <w:rsid w:val="00B70BC5"/>
    <w:rsid w:val="00B70E65"/>
    <w:rsid w:val="00B721C6"/>
    <w:rsid w:val="00B7253E"/>
    <w:rsid w:val="00B73F1F"/>
    <w:rsid w:val="00B74240"/>
    <w:rsid w:val="00B77DC3"/>
    <w:rsid w:val="00B80575"/>
    <w:rsid w:val="00B80EA0"/>
    <w:rsid w:val="00B82E88"/>
    <w:rsid w:val="00B830DD"/>
    <w:rsid w:val="00B84293"/>
    <w:rsid w:val="00B84723"/>
    <w:rsid w:val="00B864B7"/>
    <w:rsid w:val="00B90F0B"/>
    <w:rsid w:val="00B92440"/>
    <w:rsid w:val="00B92939"/>
    <w:rsid w:val="00B929B9"/>
    <w:rsid w:val="00B92AB8"/>
    <w:rsid w:val="00B92BF3"/>
    <w:rsid w:val="00B93F85"/>
    <w:rsid w:val="00BA3AC2"/>
    <w:rsid w:val="00BA5211"/>
    <w:rsid w:val="00BA5B39"/>
    <w:rsid w:val="00BA5C82"/>
    <w:rsid w:val="00BA5D0A"/>
    <w:rsid w:val="00BA7FC0"/>
    <w:rsid w:val="00BB00F1"/>
    <w:rsid w:val="00BB09A1"/>
    <w:rsid w:val="00BC0DEC"/>
    <w:rsid w:val="00BC3F91"/>
    <w:rsid w:val="00BC4AE8"/>
    <w:rsid w:val="00BC5CCF"/>
    <w:rsid w:val="00BC63F4"/>
    <w:rsid w:val="00BC6CFB"/>
    <w:rsid w:val="00BD1AA1"/>
    <w:rsid w:val="00BD5188"/>
    <w:rsid w:val="00BD5EC0"/>
    <w:rsid w:val="00BD62E5"/>
    <w:rsid w:val="00BD6C45"/>
    <w:rsid w:val="00BD7F89"/>
    <w:rsid w:val="00BE1B2F"/>
    <w:rsid w:val="00BE36F5"/>
    <w:rsid w:val="00BE38AF"/>
    <w:rsid w:val="00BE4044"/>
    <w:rsid w:val="00BE4254"/>
    <w:rsid w:val="00BE486A"/>
    <w:rsid w:val="00BE4DE9"/>
    <w:rsid w:val="00BE5667"/>
    <w:rsid w:val="00BE74E8"/>
    <w:rsid w:val="00BE7D17"/>
    <w:rsid w:val="00BF031E"/>
    <w:rsid w:val="00BF115A"/>
    <w:rsid w:val="00BF2E08"/>
    <w:rsid w:val="00BF4A0C"/>
    <w:rsid w:val="00BF538D"/>
    <w:rsid w:val="00BF656C"/>
    <w:rsid w:val="00BF6DAB"/>
    <w:rsid w:val="00C01CC7"/>
    <w:rsid w:val="00C027EB"/>
    <w:rsid w:val="00C030DE"/>
    <w:rsid w:val="00C03546"/>
    <w:rsid w:val="00C054E3"/>
    <w:rsid w:val="00C06888"/>
    <w:rsid w:val="00C06A74"/>
    <w:rsid w:val="00C06BB3"/>
    <w:rsid w:val="00C06F29"/>
    <w:rsid w:val="00C07E77"/>
    <w:rsid w:val="00C12374"/>
    <w:rsid w:val="00C1271C"/>
    <w:rsid w:val="00C13E51"/>
    <w:rsid w:val="00C14485"/>
    <w:rsid w:val="00C152A6"/>
    <w:rsid w:val="00C17359"/>
    <w:rsid w:val="00C174A7"/>
    <w:rsid w:val="00C178D7"/>
    <w:rsid w:val="00C201B3"/>
    <w:rsid w:val="00C235A3"/>
    <w:rsid w:val="00C23744"/>
    <w:rsid w:val="00C2732C"/>
    <w:rsid w:val="00C273C5"/>
    <w:rsid w:val="00C2790A"/>
    <w:rsid w:val="00C307AA"/>
    <w:rsid w:val="00C319B0"/>
    <w:rsid w:val="00C339E8"/>
    <w:rsid w:val="00C33A9A"/>
    <w:rsid w:val="00C400BF"/>
    <w:rsid w:val="00C42228"/>
    <w:rsid w:val="00C452E6"/>
    <w:rsid w:val="00C4678B"/>
    <w:rsid w:val="00C50822"/>
    <w:rsid w:val="00C5230A"/>
    <w:rsid w:val="00C5398C"/>
    <w:rsid w:val="00C54747"/>
    <w:rsid w:val="00C54A18"/>
    <w:rsid w:val="00C55725"/>
    <w:rsid w:val="00C55A2D"/>
    <w:rsid w:val="00C57486"/>
    <w:rsid w:val="00C614A8"/>
    <w:rsid w:val="00C61EE8"/>
    <w:rsid w:val="00C61F02"/>
    <w:rsid w:val="00C61F53"/>
    <w:rsid w:val="00C6277C"/>
    <w:rsid w:val="00C63FFF"/>
    <w:rsid w:val="00C64EEF"/>
    <w:rsid w:val="00C650EA"/>
    <w:rsid w:val="00C6783F"/>
    <w:rsid w:val="00C701ED"/>
    <w:rsid w:val="00C71E8A"/>
    <w:rsid w:val="00C7390A"/>
    <w:rsid w:val="00C80D0C"/>
    <w:rsid w:val="00C810FB"/>
    <w:rsid w:val="00C82F2D"/>
    <w:rsid w:val="00C850FB"/>
    <w:rsid w:val="00C85917"/>
    <w:rsid w:val="00C943A5"/>
    <w:rsid w:val="00C94733"/>
    <w:rsid w:val="00C94A60"/>
    <w:rsid w:val="00CA0B24"/>
    <w:rsid w:val="00CA1CBF"/>
    <w:rsid w:val="00CA245C"/>
    <w:rsid w:val="00CA2773"/>
    <w:rsid w:val="00CA3FD6"/>
    <w:rsid w:val="00CA7673"/>
    <w:rsid w:val="00CB3EDA"/>
    <w:rsid w:val="00CB5297"/>
    <w:rsid w:val="00CB529B"/>
    <w:rsid w:val="00CC1C9D"/>
    <w:rsid w:val="00CC398A"/>
    <w:rsid w:val="00CC5BBC"/>
    <w:rsid w:val="00CC5D68"/>
    <w:rsid w:val="00CC78B1"/>
    <w:rsid w:val="00CD424D"/>
    <w:rsid w:val="00CD4985"/>
    <w:rsid w:val="00CE0A55"/>
    <w:rsid w:val="00CE0F21"/>
    <w:rsid w:val="00CE1F6C"/>
    <w:rsid w:val="00CE24CE"/>
    <w:rsid w:val="00CE2E61"/>
    <w:rsid w:val="00CE37E8"/>
    <w:rsid w:val="00CE4062"/>
    <w:rsid w:val="00CE4233"/>
    <w:rsid w:val="00CE4714"/>
    <w:rsid w:val="00CE56A8"/>
    <w:rsid w:val="00CE5BF4"/>
    <w:rsid w:val="00CE6673"/>
    <w:rsid w:val="00CF1C14"/>
    <w:rsid w:val="00CF3806"/>
    <w:rsid w:val="00CF4526"/>
    <w:rsid w:val="00CF4B52"/>
    <w:rsid w:val="00CF70AC"/>
    <w:rsid w:val="00CF70BC"/>
    <w:rsid w:val="00CF7B50"/>
    <w:rsid w:val="00D010D3"/>
    <w:rsid w:val="00D014D3"/>
    <w:rsid w:val="00D02200"/>
    <w:rsid w:val="00D026E0"/>
    <w:rsid w:val="00D0311E"/>
    <w:rsid w:val="00D03D2A"/>
    <w:rsid w:val="00D04BB1"/>
    <w:rsid w:val="00D04FE8"/>
    <w:rsid w:val="00D074A5"/>
    <w:rsid w:val="00D10B39"/>
    <w:rsid w:val="00D10D19"/>
    <w:rsid w:val="00D10F11"/>
    <w:rsid w:val="00D13C64"/>
    <w:rsid w:val="00D15BBE"/>
    <w:rsid w:val="00D17C9F"/>
    <w:rsid w:val="00D20C6B"/>
    <w:rsid w:val="00D226BB"/>
    <w:rsid w:val="00D230E6"/>
    <w:rsid w:val="00D250DE"/>
    <w:rsid w:val="00D25118"/>
    <w:rsid w:val="00D2574B"/>
    <w:rsid w:val="00D2759D"/>
    <w:rsid w:val="00D275E8"/>
    <w:rsid w:val="00D310E3"/>
    <w:rsid w:val="00D3334A"/>
    <w:rsid w:val="00D33B2F"/>
    <w:rsid w:val="00D3611D"/>
    <w:rsid w:val="00D36F54"/>
    <w:rsid w:val="00D37E9C"/>
    <w:rsid w:val="00D41694"/>
    <w:rsid w:val="00D41A5C"/>
    <w:rsid w:val="00D43C16"/>
    <w:rsid w:val="00D44B49"/>
    <w:rsid w:val="00D4594A"/>
    <w:rsid w:val="00D4666D"/>
    <w:rsid w:val="00D47CC4"/>
    <w:rsid w:val="00D50502"/>
    <w:rsid w:val="00D508D8"/>
    <w:rsid w:val="00D509CF"/>
    <w:rsid w:val="00D51300"/>
    <w:rsid w:val="00D526B3"/>
    <w:rsid w:val="00D53A42"/>
    <w:rsid w:val="00D543BA"/>
    <w:rsid w:val="00D57FB1"/>
    <w:rsid w:val="00D601D1"/>
    <w:rsid w:val="00D60414"/>
    <w:rsid w:val="00D63C50"/>
    <w:rsid w:val="00D70EBC"/>
    <w:rsid w:val="00D72037"/>
    <w:rsid w:val="00D72A62"/>
    <w:rsid w:val="00D74311"/>
    <w:rsid w:val="00D749B7"/>
    <w:rsid w:val="00D75462"/>
    <w:rsid w:val="00D77335"/>
    <w:rsid w:val="00D7737F"/>
    <w:rsid w:val="00D7796D"/>
    <w:rsid w:val="00D77B3F"/>
    <w:rsid w:val="00D808B0"/>
    <w:rsid w:val="00D81269"/>
    <w:rsid w:val="00D81920"/>
    <w:rsid w:val="00D82421"/>
    <w:rsid w:val="00D82CAC"/>
    <w:rsid w:val="00D93559"/>
    <w:rsid w:val="00D94CAA"/>
    <w:rsid w:val="00D95FFB"/>
    <w:rsid w:val="00D973A6"/>
    <w:rsid w:val="00D976E7"/>
    <w:rsid w:val="00DA0244"/>
    <w:rsid w:val="00DA2350"/>
    <w:rsid w:val="00DA38C8"/>
    <w:rsid w:val="00DA3EC1"/>
    <w:rsid w:val="00DA7B28"/>
    <w:rsid w:val="00DB04BE"/>
    <w:rsid w:val="00DB04CA"/>
    <w:rsid w:val="00DB07E2"/>
    <w:rsid w:val="00DB49A9"/>
    <w:rsid w:val="00DB7561"/>
    <w:rsid w:val="00DC0E40"/>
    <w:rsid w:val="00DC122C"/>
    <w:rsid w:val="00DC19AB"/>
    <w:rsid w:val="00DC1C7A"/>
    <w:rsid w:val="00DC4248"/>
    <w:rsid w:val="00DC5B61"/>
    <w:rsid w:val="00DC5EF6"/>
    <w:rsid w:val="00DC714A"/>
    <w:rsid w:val="00DC736E"/>
    <w:rsid w:val="00DD0CE9"/>
    <w:rsid w:val="00DD1627"/>
    <w:rsid w:val="00DD2BCE"/>
    <w:rsid w:val="00DD312D"/>
    <w:rsid w:val="00DD3857"/>
    <w:rsid w:val="00DD3CBE"/>
    <w:rsid w:val="00DD3DFD"/>
    <w:rsid w:val="00DD54D2"/>
    <w:rsid w:val="00DD6169"/>
    <w:rsid w:val="00DD62FC"/>
    <w:rsid w:val="00DE13A1"/>
    <w:rsid w:val="00DE432A"/>
    <w:rsid w:val="00DE4ACC"/>
    <w:rsid w:val="00DE599C"/>
    <w:rsid w:val="00DE60E1"/>
    <w:rsid w:val="00DE6197"/>
    <w:rsid w:val="00DE70A7"/>
    <w:rsid w:val="00DE7DDA"/>
    <w:rsid w:val="00DF17D0"/>
    <w:rsid w:val="00DF1DD5"/>
    <w:rsid w:val="00DF3DA3"/>
    <w:rsid w:val="00DF4223"/>
    <w:rsid w:val="00DF48E5"/>
    <w:rsid w:val="00DF4CF7"/>
    <w:rsid w:val="00DF6761"/>
    <w:rsid w:val="00E01776"/>
    <w:rsid w:val="00E028A8"/>
    <w:rsid w:val="00E03624"/>
    <w:rsid w:val="00E050B8"/>
    <w:rsid w:val="00E05C9B"/>
    <w:rsid w:val="00E0726C"/>
    <w:rsid w:val="00E10473"/>
    <w:rsid w:val="00E10934"/>
    <w:rsid w:val="00E123AE"/>
    <w:rsid w:val="00E125E8"/>
    <w:rsid w:val="00E13160"/>
    <w:rsid w:val="00E1493A"/>
    <w:rsid w:val="00E1496D"/>
    <w:rsid w:val="00E15CEC"/>
    <w:rsid w:val="00E16D62"/>
    <w:rsid w:val="00E20307"/>
    <w:rsid w:val="00E2129D"/>
    <w:rsid w:val="00E22B0B"/>
    <w:rsid w:val="00E22F8C"/>
    <w:rsid w:val="00E23098"/>
    <w:rsid w:val="00E255D4"/>
    <w:rsid w:val="00E265FB"/>
    <w:rsid w:val="00E26623"/>
    <w:rsid w:val="00E328F0"/>
    <w:rsid w:val="00E32C1E"/>
    <w:rsid w:val="00E34CD5"/>
    <w:rsid w:val="00E350A9"/>
    <w:rsid w:val="00E35D83"/>
    <w:rsid w:val="00E368B4"/>
    <w:rsid w:val="00E37647"/>
    <w:rsid w:val="00E4053C"/>
    <w:rsid w:val="00E40D71"/>
    <w:rsid w:val="00E40F2F"/>
    <w:rsid w:val="00E41B6F"/>
    <w:rsid w:val="00E42862"/>
    <w:rsid w:val="00E42DF2"/>
    <w:rsid w:val="00E437F1"/>
    <w:rsid w:val="00E44B5B"/>
    <w:rsid w:val="00E5136E"/>
    <w:rsid w:val="00E53083"/>
    <w:rsid w:val="00E5378A"/>
    <w:rsid w:val="00E53EB1"/>
    <w:rsid w:val="00E54A68"/>
    <w:rsid w:val="00E55B3E"/>
    <w:rsid w:val="00E55FEC"/>
    <w:rsid w:val="00E5606E"/>
    <w:rsid w:val="00E5638E"/>
    <w:rsid w:val="00E5681F"/>
    <w:rsid w:val="00E56C33"/>
    <w:rsid w:val="00E60C05"/>
    <w:rsid w:val="00E63B6A"/>
    <w:rsid w:val="00E653CF"/>
    <w:rsid w:val="00E65467"/>
    <w:rsid w:val="00E74266"/>
    <w:rsid w:val="00E7556A"/>
    <w:rsid w:val="00E75978"/>
    <w:rsid w:val="00E76924"/>
    <w:rsid w:val="00E779FC"/>
    <w:rsid w:val="00E77F0E"/>
    <w:rsid w:val="00E82274"/>
    <w:rsid w:val="00E8235C"/>
    <w:rsid w:val="00E82446"/>
    <w:rsid w:val="00E836AF"/>
    <w:rsid w:val="00E83B83"/>
    <w:rsid w:val="00E84333"/>
    <w:rsid w:val="00E8522A"/>
    <w:rsid w:val="00E86234"/>
    <w:rsid w:val="00E86EF3"/>
    <w:rsid w:val="00E872D3"/>
    <w:rsid w:val="00E90014"/>
    <w:rsid w:val="00E93928"/>
    <w:rsid w:val="00E939B4"/>
    <w:rsid w:val="00E9495F"/>
    <w:rsid w:val="00E95030"/>
    <w:rsid w:val="00E951D8"/>
    <w:rsid w:val="00E962BB"/>
    <w:rsid w:val="00E962EA"/>
    <w:rsid w:val="00E976B8"/>
    <w:rsid w:val="00E97915"/>
    <w:rsid w:val="00EA07AC"/>
    <w:rsid w:val="00EA0F81"/>
    <w:rsid w:val="00EA3192"/>
    <w:rsid w:val="00EA3651"/>
    <w:rsid w:val="00EA3AE0"/>
    <w:rsid w:val="00EA717D"/>
    <w:rsid w:val="00EB2EA7"/>
    <w:rsid w:val="00EB380A"/>
    <w:rsid w:val="00EB54B8"/>
    <w:rsid w:val="00EB597F"/>
    <w:rsid w:val="00EB64E1"/>
    <w:rsid w:val="00EB7F33"/>
    <w:rsid w:val="00EC30CC"/>
    <w:rsid w:val="00EC35EC"/>
    <w:rsid w:val="00EC37C2"/>
    <w:rsid w:val="00EC4BA2"/>
    <w:rsid w:val="00EC5377"/>
    <w:rsid w:val="00EC581A"/>
    <w:rsid w:val="00EC6048"/>
    <w:rsid w:val="00EC7659"/>
    <w:rsid w:val="00EC798D"/>
    <w:rsid w:val="00EC7C06"/>
    <w:rsid w:val="00EC7C49"/>
    <w:rsid w:val="00EC7D57"/>
    <w:rsid w:val="00ED028C"/>
    <w:rsid w:val="00ED0A94"/>
    <w:rsid w:val="00ED0DAD"/>
    <w:rsid w:val="00ED22BE"/>
    <w:rsid w:val="00ED29AF"/>
    <w:rsid w:val="00ED3C5C"/>
    <w:rsid w:val="00ED3DF6"/>
    <w:rsid w:val="00ED55FC"/>
    <w:rsid w:val="00ED5602"/>
    <w:rsid w:val="00ED5674"/>
    <w:rsid w:val="00ED5D80"/>
    <w:rsid w:val="00ED5E8A"/>
    <w:rsid w:val="00ED5FB4"/>
    <w:rsid w:val="00ED6C67"/>
    <w:rsid w:val="00EE097B"/>
    <w:rsid w:val="00EE172A"/>
    <w:rsid w:val="00EE48C0"/>
    <w:rsid w:val="00EE53E0"/>
    <w:rsid w:val="00EF5C56"/>
    <w:rsid w:val="00EF6027"/>
    <w:rsid w:val="00EF6A31"/>
    <w:rsid w:val="00F00C18"/>
    <w:rsid w:val="00F0161A"/>
    <w:rsid w:val="00F02664"/>
    <w:rsid w:val="00F02E73"/>
    <w:rsid w:val="00F05186"/>
    <w:rsid w:val="00F06BD8"/>
    <w:rsid w:val="00F10793"/>
    <w:rsid w:val="00F12C4A"/>
    <w:rsid w:val="00F1328F"/>
    <w:rsid w:val="00F16668"/>
    <w:rsid w:val="00F1781F"/>
    <w:rsid w:val="00F213C3"/>
    <w:rsid w:val="00F219F2"/>
    <w:rsid w:val="00F224BE"/>
    <w:rsid w:val="00F235CA"/>
    <w:rsid w:val="00F2474F"/>
    <w:rsid w:val="00F25039"/>
    <w:rsid w:val="00F30841"/>
    <w:rsid w:val="00F352A5"/>
    <w:rsid w:val="00F40447"/>
    <w:rsid w:val="00F41506"/>
    <w:rsid w:val="00F41745"/>
    <w:rsid w:val="00F46157"/>
    <w:rsid w:val="00F46210"/>
    <w:rsid w:val="00F46B73"/>
    <w:rsid w:val="00F52EB0"/>
    <w:rsid w:val="00F53135"/>
    <w:rsid w:val="00F54BE6"/>
    <w:rsid w:val="00F55561"/>
    <w:rsid w:val="00F60555"/>
    <w:rsid w:val="00F6235F"/>
    <w:rsid w:val="00F63BF6"/>
    <w:rsid w:val="00F6402A"/>
    <w:rsid w:val="00F6418B"/>
    <w:rsid w:val="00F64445"/>
    <w:rsid w:val="00F654B4"/>
    <w:rsid w:val="00F65534"/>
    <w:rsid w:val="00F66AED"/>
    <w:rsid w:val="00F67F2E"/>
    <w:rsid w:val="00F71980"/>
    <w:rsid w:val="00F74E8D"/>
    <w:rsid w:val="00F75FAF"/>
    <w:rsid w:val="00F768F2"/>
    <w:rsid w:val="00F76B2B"/>
    <w:rsid w:val="00F772B1"/>
    <w:rsid w:val="00F77D02"/>
    <w:rsid w:val="00F806AF"/>
    <w:rsid w:val="00F81E4E"/>
    <w:rsid w:val="00F83400"/>
    <w:rsid w:val="00F844D7"/>
    <w:rsid w:val="00F8533F"/>
    <w:rsid w:val="00F85B7A"/>
    <w:rsid w:val="00F85DB0"/>
    <w:rsid w:val="00F90BD5"/>
    <w:rsid w:val="00F91D38"/>
    <w:rsid w:val="00F92CD9"/>
    <w:rsid w:val="00F973B9"/>
    <w:rsid w:val="00FA20F3"/>
    <w:rsid w:val="00FA2281"/>
    <w:rsid w:val="00FA45CB"/>
    <w:rsid w:val="00FA5506"/>
    <w:rsid w:val="00FA6AF8"/>
    <w:rsid w:val="00FB0D46"/>
    <w:rsid w:val="00FB15E0"/>
    <w:rsid w:val="00FB24BE"/>
    <w:rsid w:val="00FB2F8F"/>
    <w:rsid w:val="00FB36F5"/>
    <w:rsid w:val="00FB4AA3"/>
    <w:rsid w:val="00FB5934"/>
    <w:rsid w:val="00FB687C"/>
    <w:rsid w:val="00FB757F"/>
    <w:rsid w:val="00FC00EA"/>
    <w:rsid w:val="00FC0E7B"/>
    <w:rsid w:val="00FC1100"/>
    <w:rsid w:val="00FC1C55"/>
    <w:rsid w:val="00FC21F8"/>
    <w:rsid w:val="00FC3764"/>
    <w:rsid w:val="00FC3BF0"/>
    <w:rsid w:val="00FC3CE1"/>
    <w:rsid w:val="00FC461A"/>
    <w:rsid w:val="00FD1C10"/>
    <w:rsid w:val="00FD3392"/>
    <w:rsid w:val="00FD3C14"/>
    <w:rsid w:val="00FD3E98"/>
    <w:rsid w:val="00FD4F1A"/>
    <w:rsid w:val="00FD55BB"/>
    <w:rsid w:val="00FD6FB2"/>
    <w:rsid w:val="00FD70DB"/>
    <w:rsid w:val="00FE2812"/>
    <w:rsid w:val="00FE50F4"/>
    <w:rsid w:val="00FE5482"/>
    <w:rsid w:val="00FF05EF"/>
    <w:rsid w:val="00FF129E"/>
    <w:rsid w:val="00FF36F0"/>
    <w:rsid w:val="00FF4ADD"/>
    <w:rsid w:val="00FF7075"/>
    <w:rsid w:val="010411F1"/>
    <w:rsid w:val="0181D0B4"/>
    <w:rsid w:val="0197F4CE"/>
    <w:rsid w:val="01982239"/>
    <w:rsid w:val="022FD105"/>
    <w:rsid w:val="0249976C"/>
    <w:rsid w:val="024E4575"/>
    <w:rsid w:val="0276CA31"/>
    <w:rsid w:val="027B3EED"/>
    <w:rsid w:val="030BAE18"/>
    <w:rsid w:val="03531536"/>
    <w:rsid w:val="036514A6"/>
    <w:rsid w:val="0414F9EA"/>
    <w:rsid w:val="043301FC"/>
    <w:rsid w:val="04881C3B"/>
    <w:rsid w:val="04C9A3BA"/>
    <w:rsid w:val="04EE9CA0"/>
    <w:rsid w:val="051531E7"/>
    <w:rsid w:val="0528F376"/>
    <w:rsid w:val="05900717"/>
    <w:rsid w:val="05A9A2E6"/>
    <w:rsid w:val="05B1966F"/>
    <w:rsid w:val="05CF6874"/>
    <w:rsid w:val="05DF879D"/>
    <w:rsid w:val="0607D52C"/>
    <w:rsid w:val="0611E78F"/>
    <w:rsid w:val="062BB5E0"/>
    <w:rsid w:val="06789C4C"/>
    <w:rsid w:val="06E9FB11"/>
    <w:rsid w:val="07059203"/>
    <w:rsid w:val="07E1510B"/>
    <w:rsid w:val="07E47577"/>
    <w:rsid w:val="088EB70B"/>
    <w:rsid w:val="08CE8424"/>
    <w:rsid w:val="091C84D4"/>
    <w:rsid w:val="096D2EE0"/>
    <w:rsid w:val="096EECC2"/>
    <w:rsid w:val="09AB70AE"/>
    <w:rsid w:val="09BB0C23"/>
    <w:rsid w:val="09C92E7E"/>
    <w:rsid w:val="0A12A653"/>
    <w:rsid w:val="0A303365"/>
    <w:rsid w:val="0A699D16"/>
    <w:rsid w:val="0AA1D065"/>
    <w:rsid w:val="0AA82650"/>
    <w:rsid w:val="0AD5A42C"/>
    <w:rsid w:val="0B1DDA60"/>
    <w:rsid w:val="0B28F76B"/>
    <w:rsid w:val="0B59690E"/>
    <w:rsid w:val="0B5A046A"/>
    <w:rsid w:val="0B5DE77D"/>
    <w:rsid w:val="0B6D4DF7"/>
    <w:rsid w:val="0B71B38D"/>
    <w:rsid w:val="0B73AAB8"/>
    <w:rsid w:val="0B7798EC"/>
    <w:rsid w:val="0B9A2C04"/>
    <w:rsid w:val="0BABDC15"/>
    <w:rsid w:val="0C96AE0E"/>
    <w:rsid w:val="0CD139EC"/>
    <w:rsid w:val="0D259DBE"/>
    <w:rsid w:val="0D5FC828"/>
    <w:rsid w:val="0D76B8DB"/>
    <w:rsid w:val="0DF135A4"/>
    <w:rsid w:val="0E01B03F"/>
    <w:rsid w:val="0E088C68"/>
    <w:rsid w:val="0E110D20"/>
    <w:rsid w:val="0E188C1C"/>
    <w:rsid w:val="0E41297D"/>
    <w:rsid w:val="0EAE3339"/>
    <w:rsid w:val="0EBB4C9F"/>
    <w:rsid w:val="0ECA9802"/>
    <w:rsid w:val="0ECD66FD"/>
    <w:rsid w:val="0EE0CF15"/>
    <w:rsid w:val="0EFCF935"/>
    <w:rsid w:val="0F003010"/>
    <w:rsid w:val="0F08642A"/>
    <w:rsid w:val="0F2CAF15"/>
    <w:rsid w:val="0F312A79"/>
    <w:rsid w:val="0FBCA23F"/>
    <w:rsid w:val="0FE304E7"/>
    <w:rsid w:val="0FF4B562"/>
    <w:rsid w:val="10112CAE"/>
    <w:rsid w:val="1073DF1A"/>
    <w:rsid w:val="10C797EB"/>
    <w:rsid w:val="10D4F24B"/>
    <w:rsid w:val="10EA9F7C"/>
    <w:rsid w:val="111ADDDC"/>
    <w:rsid w:val="118A3DD5"/>
    <w:rsid w:val="11C5CD6A"/>
    <w:rsid w:val="12062931"/>
    <w:rsid w:val="1251B27C"/>
    <w:rsid w:val="13405476"/>
    <w:rsid w:val="1362E040"/>
    <w:rsid w:val="13B4CEFA"/>
    <w:rsid w:val="13CA3D09"/>
    <w:rsid w:val="13F36E90"/>
    <w:rsid w:val="13FE1B8C"/>
    <w:rsid w:val="141B8A7A"/>
    <w:rsid w:val="143EF662"/>
    <w:rsid w:val="1482A29F"/>
    <w:rsid w:val="153E99FA"/>
    <w:rsid w:val="154D58CC"/>
    <w:rsid w:val="1550C581"/>
    <w:rsid w:val="157568B4"/>
    <w:rsid w:val="157E91DC"/>
    <w:rsid w:val="158D2DDA"/>
    <w:rsid w:val="15AB1A2E"/>
    <w:rsid w:val="15BAA08C"/>
    <w:rsid w:val="15CECB42"/>
    <w:rsid w:val="15E0EB20"/>
    <w:rsid w:val="1685C3C1"/>
    <w:rsid w:val="169C4523"/>
    <w:rsid w:val="16A9E97A"/>
    <w:rsid w:val="172DD278"/>
    <w:rsid w:val="17378B50"/>
    <w:rsid w:val="177889B5"/>
    <w:rsid w:val="17A6D7C6"/>
    <w:rsid w:val="17C87ED7"/>
    <w:rsid w:val="1849E96C"/>
    <w:rsid w:val="18E57C71"/>
    <w:rsid w:val="191AD59E"/>
    <w:rsid w:val="191F44A0"/>
    <w:rsid w:val="19D133FF"/>
    <w:rsid w:val="1A21EB83"/>
    <w:rsid w:val="1A547EB7"/>
    <w:rsid w:val="1A7F7FF1"/>
    <w:rsid w:val="1A886B23"/>
    <w:rsid w:val="1A974DB3"/>
    <w:rsid w:val="1A9B25D5"/>
    <w:rsid w:val="1ADDC48B"/>
    <w:rsid w:val="1AE5A780"/>
    <w:rsid w:val="1B0DD82C"/>
    <w:rsid w:val="1B6E09BF"/>
    <w:rsid w:val="1BFD50C1"/>
    <w:rsid w:val="1C4EFE27"/>
    <w:rsid w:val="1CCF36F1"/>
    <w:rsid w:val="1CE6E62F"/>
    <w:rsid w:val="1D284184"/>
    <w:rsid w:val="1D4750A2"/>
    <w:rsid w:val="1D486711"/>
    <w:rsid w:val="1D497B24"/>
    <w:rsid w:val="1D5C505E"/>
    <w:rsid w:val="1D688C4F"/>
    <w:rsid w:val="1DD51DB7"/>
    <w:rsid w:val="1DE0E921"/>
    <w:rsid w:val="1E2E2E5A"/>
    <w:rsid w:val="1E421352"/>
    <w:rsid w:val="1E4694B0"/>
    <w:rsid w:val="1E8E9D97"/>
    <w:rsid w:val="1EBEF547"/>
    <w:rsid w:val="1ED7CCF0"/>
    <w:rsid w:val="1F145ECD"/>
    <w:rsid w:val="1FCF794F"/>
    <w:rsid w:val="1FEEB3C5"/>
    <w:rsid w:val="1FF44930"/>
    <w:rsid w:val="2002CC0F"/>
    <w:rsid w:val="200E8E83"/>
    <w:rsid w:val="2121F948"/>
    <w:rsid w:val="21535DC7"/>
    <w:rsid w:val="21684668"/>
    <w:rsid w:val="217BF47D"/>
    <w:rsid w:val="22007849"/>
    <w:rsid w:val="2235E7D5"/>
    <w:rsid w:val="224200B0"/>
    <w:rsid w:val="225956C4"/>
    <w:rsid w:val="227471BB"/>
    <w:rsid w:val="22CB99A9"/>
    <w:rsid w:val="22E4DCEB"/>
    <w:rsid w:val="2310FBBF"/>
    <w:rsid w:val="2393ADC9"/>
    <w:rsid w:val="23A2AB71"/>
    <w:rsid w:val="23B4646F"/>
    <w:rsid w:val="2402AE0E"/>
    <w:rsid w:val="243562CC"/>
    <w:rsid w:val="245E0F09"/>
    <w:rsid w:val="24691283"/>
    <w:rsid w:val="24A99A60"/>
    <w:rsid w:val="24FC6FC7"/>
    <w:rsid w:val="25036B44"/>
    <w:rsid w:val="252A26BD"/>
    <w:rsid w:val="252EE8B4"/>
    <w:rsid w:val="25D3D23D"/>
    <w:rsid w:val="25ED4357"/>
    <w:rsid w:val="26775C00"/>
    <w:rsid w:val="2686CFF7"/>
    <w:rsid w:val="26D0E1AC"/>
    <w:rsid w:val="26FDA240"/>
    <w:rsid w:val="27111E2F"/>
    <w:rsid w:val="27B66A5B"/>
    <w:rsid w:val="27F1189B"/>
    <w:rsid w:val="28229461"/>
    <w:rsid w:val="2852D9D4"/>
    <w:rsid w:val="28610598"/>
    <w:rsid w:val="297EB38C"/>
    <w:rsid w:val="29BDEA24"/>
    <w:rsid w:val="29BF466F"/>
    <w:rsid w:val="29C0E9BE"/>
    <w:rsid w:val="29CFDCB8"/>
    <w:rsid w:val="29E612D2"/>
    <w:rsid w:val="29EBFAE0"/>
    <w:rsid w:val="2A53BB1F"/>
    <w:rsid w:val="2AC2B1BB"/>
    <w:rsid w:val="2AEEB923"/>
    <w:rsid w:val="2B02A303"/>
    <w:rsid w:val="2B2AA6CC"/>
    <w:rsid w:val="2C445B33"/>
    <w:rsid w:val="2C897705"/>
    <w:rsid w:val="2C9119EC"/>
    <w:rsid w:val="2CE11F58"/>
    <w:rsid w:val="2CEDC4A7"/>
    <w:rsid w:val="2D57C200"/>
    <w:rsid w:val="2D920D2A"/>
    <w:rsid w:val="2DE0C3AA"/>
    <w:rsid w:val="2E064957"/>
    <w:rsid w:val="2E087E3E"/>
    <w:rsid w:val="2E26417F"/>
    <w:rsid w:val="2E265867"/>
    <w:rsid w:val="2E2B44E7"/>
    <w:rsid w:val="2EBFA128"/>
    <w:rsid w:val="2F0A5395"/>
    <w:rsid w:val="2F538E25"/>
    <w:rsid w:val="2F79F27A"/>
    <w:rsid w:val="2FD86BC3"/>
    <w:rsid w:val="2FE5E7AC"/>
    <w:rsid w:val="3024E65A"/>
    <w:rsid w:val="30546344"/>
    <w:rsid w:val="30764E23"/>
    <w:rsid w:val="30FAE352"/>
    <w:rsid w:val="31049CAB"/>
    <w:rsid w:val="31073154"/>
    <w:rsid w:val="31525D40"/>
    <w:rsid w:val="319E2EFA"/>
    <w:rsid w:val="31E6284A"/>
    <w:rsid w:val="31F6B812"/>
    <w:rsid w:val="32103D86"/>
    <w:rsid w:val="3235FCB2"/>
    <w:rsid w:val="3266BCC8"/>
    <w:rsid w:val="327734B0"/>
    <w:rsid w:val="3299451B"/>
    <w:rsid w:val="32BE5493"/>
    <w:rsid w:val="32CA7E18"/>
    <w:rsid w:val="32CE8C1D"/>
    <w:rsid w:val="32D6F9EA"/>
    <w:rsid w:val="32DEF307"/>
    <w:rsid w:val="33248B26"/>
    <w:rsid w:val="3331CDB0"/>
    <w:rsid w:val="33557F51"/>
    <w:rsid w:val="338CABF2"/>
    <w:rsid w:val="339C9058"/>
    <w:rsid w:val="33CEC50A"/>
    <w:rsid w:val="3442E778"/>
    <w:rsid w:val="34507155"/>
    <w:rsid w:val="346E4715"/>
    <w:rsid w:val="348AF336"/>
    <w:rsid w:val="34D26CAE"/>
    <w:rsid w:val="34E5CEA2"/>
    <w:rsid w:val="350A7F14"/>
    <w:rsid w:val="35707862"/>
    <w:rsid w:val="359C13E1"/>
    <w:rsid w:val="36577271"/>
    <w:rsid w:val="3666C8CA"/>
    <w:rsid w:val="3670F520"/>
    <w:rsid w:val="36B00F31"/>
    <w:rsid w:val="36B2AFFC"/>
    <w:rsid w:val="36BAFC9B"/>
    <w:rsid w:val="36E755D2"/>
    <w:rsid w:val="37559C15"/>
    <w:rsid w:val="37DFC5C0"/>
    <w:rsid w:val="37E190E5"/>
    <w:rsid w:val="37F43A42"/>
    <w:rsid w:val="3857EAF9"/>
    <w:rsid w:val="38593A7E"/>
    <w:rsid w:val="39093877"/>
    <w:rsid w:val="3917EA14"/>
    <w:rsid w:val="3924A96B"/>
    <w:rsid w:val="393B439C"/>
    <w:rsid w:val="394C79F0"/>
    <w:rsid w:val="39AEC226"/>
    <w:rsid w:val="39B602D3"/>
    <w:rsid w:val="39C77551"/>
    <w:rsid w:val="3A00F588"/>
    <w:rsid w:val="3A4C69CE"/>
    <w:rsid w:val="3A6BE98E"/>
    <w:rsid w:val="3A78E371"/>
    <w:rsid w:val="3AB1D24E"/>
    <w:rsid w:val="3AB243B5"/>
    <w:rsid w:val="3AB32757"/>
    <w:rsid w:val="3AD8320D"/>
    <w:rsid w:val="3B3E17AA"/>
    <w:rsid w:val="3B5F2310"/>
    <w:rsid w:val="3B640EC6"/>
    <w:rsid w:val="3B64B8E1"/>
    <w:rsid w:val="3C5EC8FC"/>
    <w:rsid w:val="3C61CCF1"/>
    <w:rsid w:val="3C85C82C"/>
    <w:rsid w:val="3C8C48E2"/>
    <w:rsid w:val="3CB53DE9"/>
    <w:rsid w:val="3D413F84"/>
    <w:rsid w:val="3D9B395C"/>
    <w:rsid w:val="3DA26D9B"/>
    <w:rsid w:val="3DFF1317"/>
    <w:rsid w:val="3E016EB8"/>
    <w:rsid w:val="3EDC7933"/>
    <w:rsid w:val="3EFBF188"/>
    <w:rsid w:val="3F1898CF"/>
    <w:rsid w:val="3F2E7D7C"/>
    <w:rsid w:val="3F38A789"/>
    <w:rsid w:val="3F5365DF"/>
    <w:rsid w:val="3F5ADA65"/>
    <w:rsid w:val="3F849502"/>
    <w:rsid w:val="3F8FB9D1"/>
    <w:rsid w:val="3FE759D0"/>
    <w:rsid w:val="3FF35E91"/>
    <w:rsid w:val="401E72B0"/>
    <w:rsid w:val="404A01BC"/>
    <w:rsid w:val="40B527D0"/>
    <w:rsid w:val="40D5BC03"/>
    <w:rsid w:val="41311750"/>
    <w:rsid w:val="418A0184"/>
    <w:rsid w:val="41CC289E"/>
    <w:rsid w:val="41E2D8B8"/>
    <w:rsid w:val="4203A3C3"/>
    <w:rsid w:val="421774C8"/>
    <w:rsid w:val="422E61AB"/>
    <w:rsid w:val="42B20CB3"/>
    <w:rsid w:val="42C165D9"/>
    <w:rsid w:val="42C70657"/>
    <w:rsid w:val="42EECB0C"/>
    <w:rsid w:val="42F3DAD6"/>
    <w:rsid w:val="430EDE6E"/>
    <w:rsid w:val="4405B018"/>
    <w:rsid w:val="4454EA8F"/>
    <w:rsid w:val="448882EB"/>
    <w:rsid w:val="45073D4A"/>
    <w:rsid w:val="4523B3C9"/>
    <w:rsid w:val="4527D032"/>
    <w:rsid w:val="456500C4"/>
    <w:rsid w:val="457E0670"/>
    <w:rsid w:val="45910A41"/>
    <w:rsid w:val="46728378"/>
    <w:rsid w:val="46E61E94"/>
    <w:rsid w:val="46EDA682"/>
    <w:rsid w:val="46F069E8"/>
    <w:rsid w:val="47018CEF"/>
    <w:rsid w:val="479023A1"/>
    <w:rsid w:val="47975BC5"/>
    <w:rsid w:val="48248ABB"/>
    <w:rsid w:val="48A44E80"/>
    <w:rsid w:val="48B79929"/>
    <w:rsid w:val="48BB1C04"/>
    <w:rsid w:val="48FE38E2"/>
    <w:rsid w:val="49113817"/>
    <w:rsid w:val="4944B587"/>
    <w:rsid w:val="496972D2"/>
    <w:rsid w:val="498C02EC"/>
    <w:rsid w:val="49B4F246"/>
    <w:rsid w:val="49CC4E0A"/>
    <w:rsid w:val="4A05687E"/>
    <w:rsid w:val="4A5215D9"/>
    <w:rsid w:val="4AC8CC5B"/>
    <w:rsid w:val="4B200059"/>
    <w:rsid w:val="4B5B2672"/>
    <w:rsid w:val="4B61EE02"/>
    <w:rsid w:val="4BAB7025"/>
    <w:rsid w:val="4C280F6B"/>
    <w:rsid w:val="4C2A87FB"/>
    <w:rsid w:val="4C43063F"/>
    <w:rsid w:val="4CB06CCA"/>
    <w:rsid w:val="4D1A1372"/>
    <w:rsid w:val="4DADD20E"/>
    <w:rsid w:val="4E02A307"/>
    <w:rsid w:val="4E8D3DD1"/>
    <w:rsid w:val="4E908E16"/>
    <w:rsid w:val="4EEFADAC"/>
    <w:rsid w:val="4F0006C0"/>
    <w:rsid w:val="4F7DD826"/>
    <w:rsid w:val="4F8D6FCF"/>
    <w:rsid w:val="4F964810"/>
    <w:rsid w:val="4FA6700F"/>
    <w:rsid w:val="4FDD2B5F"/>
    <w:rsid w:val="5009592A"/>
    <w:rsid w:val="5047683F"/>
    <w:rsid w:val="504BB633"/>
    <w:rsid w:val="5052DF1F"/>
    <w:rsid w:val="50897D6A"/>
    <w:rsid w:val="50B51372"/>
    <w:rsid w:val="50D5C654"/>
    <w:rsid w:val="50EA1A77"/>
    <w:rsid w:val="511018AA"/>
    <w:rsid w:val="5129C47E"/>
    <w:rsid w:val="5190B7BB"/>
    <w:rsid w:val="51AE8C67"/>
    <w:rsid w:val="51E055D6"/>
    <w:rsid w:val="52A16FD6"/>
    <w:rsid w:val="52CBD886"/>
    <w:rsid w:val="52D5958F"/>
    <w:rsid w:val="5336527B"/>
    <w:rsid w:val="533CE167"/>
    <w:rsid w:val="53553941"/>
    <w:rsid w:val="53679BA3"/>
    <w:rsid w:val="53ABD7B3"/>
    <w:rsid w:val="53CD8B8F"/>
    <w:rsid w:val="53D8FD04"/>
    <w:rsid w:val="5407EC1E"/>
    <w:rsid w:val="542914A9"/>
    <w:rsid w:val="54750020"/>
    <w:rsid w:val="549F7BF1"/>
    <w:rsid w:val="54AFF03F"/>
    <w:rsid w:val="54DCF25D"/>
    <w:rsid w:val="54F6D6E9"/>
    <w:rsid w:val="553BEB1C"/>
    <w:rsid w:val="555F1BA5"/>
    <w:rsid w:val="558065F3"/>
    <w:rsid w:val="55C06B9A"/>
    <w:rsid w:val="55DF6B4C"/>
    <w:rsid w:val="560B9077"/>
    <w:rsid w:val="56697E04"/>
    <w:rsid w:val="5687E9AC"/>
    <w:rsid w:val="56993580"/>
    <w:rsid w:val="56AFB4B9"/>
    <w:rsid w:val="56CBDFDA"/>
    <w:rsid w:val="56EA2570"/>
    <w:rsid w:val="570B7B3B"/>
    <w:rsid w:val="573BED73"/>
    <w:rsid w:val="5777A15B"/>
    <w:rsid w:val="577E9891"/>
    <w:rsid w:val="57B73979"/>
    <w:rsid w:val="57C316AF"/>
    <w:rsid w:val="5803DD5F"/>
    <w:rsid w:val="58052FCF"/>
    <w:rsid w:val="5844D3FE"/>
    <w:rsid w:val="584FBA13"/>
    <w:rsid w:val="585B2858"/>
    <w:rsid w:val="58C85997"/>
    <w:rsid w:val="591C30FA"/>
    <w:rsid w:val="594390E4"/>
    <w:rsid w:val="59D5B5ED"/>
    <w:rsid w:val="5A0D4762"/>
    <w:rsid w:val="5A457F19"/>
    <w:rsid w:val="5A6E07B0"/>
    <w:rsid w:val="5AB808E7"/>
    <w:rsid w:val="5AD047C8"/>
    <w:rsid w:val="5AD22B34"/>
    <w:rsid w:val="5AF2D28A"/>
    <w:rsid w:val="5B087705"/>
    <w:rsid w:val="5B3D8627"/>
    <w:rsid w:val="5B4A522F"/>
    <w:rsid w:val="5B683BA1"/>
    <w:rsid w:val="5B8425BC"/>
    <w:rsid w:val="5BF1C13C"/>
    <w:rsid w:val="5C08834B"/>
    <w:rsid w:val="5C1A90C5"/>
    <w:rsid w:val="5C45A92B"/>
    <w:rsid w:val="5C617283"/>
    <w:rsid w:val="5C6575DC"/>
    <w:rsid w:val="5C9E2FA7"/>
    <w:rsid w:val="5D1FF634"/>
    <w:rsid w:val="5D5DD430"/>
    <w:rsid w:val="5DBA4F58"/>
    <w:rsid w:val="5DDE5AB5"/>
    <w:rsid w:val="5DE99FDF"/>
    <w:rsid w:val="5E15E330"/>
    <w:rsid w:val="5E3C9FAA"/>
    <w:rsid w:val="5E74335D"/>
    <w:rsid w:val="5EFF2F2C"/>
    <w:rsid w:val="5F4F853C"/>
    <w:rsid w:val="5F879173"/>
    <w:rsid w:val="5FAF1810"/>
    <w:rsid w:val="5FC8EBC1"/>
    <w:rsid w:val="5FD9A461"/>
    <w:rsid w:val="604197D9"/>
    <w:rsid w:val="60D7B24F"/>
    <w:rsid w:val="60E5478F"/>
    <w:rsid w:val="61069107"/>
    <w:rsid w:val="612BE854"/>
    <w:rsid w:val="623C41F0"/>
    <w:rsid w:val="62AD32DB"/>
    <w:rsid w:val="62ADF86C"/>
    <w:rsid w:val="62AE7EFB"/>
    <w:rsid w:val="62ED2360"/>
    <w:rsid w:val="6347D5E9"/>
    <w:rsid w:val="63640A27"/>
    <w:rsid w:val="6369E85B"/>
    <w:rsid w:val="641B041E"/>
    <w:rsid w:val="644E066A"/>
    <w:rsid w:val="6463B868"/>
    <w:rsid w:val="652D7A7B"/>
    <w:rsid w:val="6538286E"/>
    <w:rsid w:val="6556EFB1"/>
    <w:rsid w:val="658F01F9"/>
    <w:rsid w:val="65A78820"/>
    <w:rsid w:val="66A1B27C"/>
    <w:rsid w:val="66B7AEFE"/>
    <w:rsid w:val="66FB29A2"/>
    <w:rsid w:val="66FD1A9D"/>
    <w:rsid w:val="66FD5983"/>
    <w:rsid w:val="670745B0"/>
    <w:rsid w:val="671189AA"/>
    <w:rsid w:val="675E0B1F"/>
    <w:rsid w:val="6798E52B"/>
    <w:rsid w:val="679D38CF"/>
    <w:rsid w:val="67B19654"/>
    <w:rsid w:val="68105DB1"/>
    <w:rsid w:val="683EE525"/>
    <w:rsid w:val="688174B5"/>
    <w:rsid w:val="68A60904"/>
    <w:rsid w:val="68E67752"/>
    <w:rsid w:val="68FA7374"/>
    <w:rsid w:val="690009FC"/>
    <w:rsid w:val="69092054"/>
    <w:rsid w:val="694E4499"/>
    <w:rsid w:val="695AAC6F"/>
    <w:rsid w:val="695CA6FC"/>
    <w:rsid w:val="695F9A16"/>
    <w:rsid w:val="69729B7D"/>
    <w:rsid w:val="69A7B072"/>
    <w:rsid w:val="69CB69C5"/>
    <w:rsid w:val="6A0DF1C1"/>
    <w:rsid w:val="6A641C2F"/>
    <w:rsid w:val="6A8F6694"/>
    <w:rsid w:val="6AA977C7"/>
    <w:rsid w:val="6B201F7D"/>
    <w:rsid w:val="6B61098E"/>
    <w:rsid w:val="6B699F69"/>
    <w:rsid w:val="6BB38EA7"/>
    <w:rsid w:val="6C114A16"/>
    <w:rsid w:val="6C3377D8"/>
    <w:rsid w:val="6C7BD8F9"/>
    <w:rsid w:val="6C9BC529"/>
    <w:rsid w:val="6CD21DFF"/>
    <w:rsid w:val="6D196AA6"/>
    <w:rsid w:val="6D2ACFC8"/>
    <w:rsid w:val="6DB0384B"/>
    <w:rsid w:val="6DE1D08A"/>
    <w:rsid w:val="6DF48F21"/>
    <w:rsid w:val="6E367CC4"/>
    <w:rsid w:val="6E6349E5"/>
    <w:rsid w:val="6E71C902"/>
    <w:rsid w:val="6E85CA77"/>
    <w:rsid w:val="6E9A7458"/>
    <w:rsid w:val="6EB0E72C"/>
    <w:rsid w:val="6ED0B927"/>
    <w:rsid w:val="6F6885EA"/>
    <w:rsid w:val="6F76177A"/>
    <w:rsid w:val="6F9CFCBB"/>
    <w:rsid w:val="6FAFC8F9"/>
    <w:rsid w:val="6FF792E0"/>
    <w:rsid w:val="702C223E"/>
    <w:rsid w:val="7050A0EB"/>
    <w:rsid w:val="7053C93D"/>
    <w:rsid w:val="707A343C"/>
    <w:rsid w:val="7098911F"/>
    <w:rsid w:val="712C126A"/>
    <w:rsid w:val="71739DA7"/>
    <w:rsid w:val="7195F694"/>
    <w:rsid w:val="71971066"/>
    <w:rsid w:val="71C6D188"/>
    <w:rsid w:val="71D49C97"/>
    <w:rsid w:val="71D959AA"/>
    <w:rsid w:val="726F9480"/>
    <w:rsid w:val="7296C00B"/>
    <w:rsid w:val="72C8A95D"/>
    <w:rsid w:val="7326B395"/>
    <w:rsid w:val="73747DDA"/>
    <w:rsid w:val="7387F212"/>
    <w:rsid w:val="73AD62D1"/>
    <w:rsid w:val="73FFE07D"/>
    <w:rsid w:val="743F6CC6"/>
    <w:rsid w:val="744ECBC4"/>
    <w:rsid w:val="7479F0CC"/>
    <w:rsid w:val="747D7A4B"/>
    <w:rsid w:val="74D8B06F"/>
    <w:rsid w:val="74FEA68D"/>
    <w:rsid w:val="751A6EE9"/>
    <w:rsid w:val="7523F136"/>
    <w:rsid w:val="7526DB67"/>
    <w:rsid w:val="756B97C9"/>
    <w:rsid w:val="75BE6CA9"/>
    <w:rsid w:val="75E674FA"/>
    <w:rsid w:val="75F530DB"/>
    <w:rsid w:val="75F659C8"/>
    <w:rsid w:val="760F0729"/>
    <w:rsid w:val="761B9E3E"/>
    <w:rsid w:val="762AD948"/>
    <w:rsid w:val="7646CBD8"/>
    <w:rsid w:val="769067C8"/>
    <w:rsid w:val="77632F8E"/>
    <w:rsid w:val="77B1712F"/>
    <w:rsid w:val="787F2175"/>
    <w:rsid w:val="7884F94B"/>
    <w:rsid w:val="78981D70"/>
    <w:rsid w:val="7899D08E"/>
    <w:rsid w:val="78AF615F"/>
    <w:rsid w:val="794234A0"/>
    <w:rsid w:val="7954255A"/>
    <w:rsid w:val="7A093D97"/>
    <w:rsid w:val="7A18FFC8"/>
    <w:rsid w:val="7A3C1F8E"/>
    <w:rsid w:val="7A816178"/>
    <w:rsid w:val="7ACE273F"/>
    <w:rsid w:val="7AD0C91C"/>
    <w:rsid w:val="7ADCA998"/>
    <w:rsid w:val="7B5A0303"/>
    <w:rsid w:val="7B6BBEB9"/>
    <w:rsid w:val="7BF9ED34"/>
    <w:rsid w:val="7C0CAD59"/>
    <w:rsid w:val="7C2B57F6"/>
    <w:rsid w:val="7C3EC3B8"/>
    <w:rsid w:val="7D2B2DAD"/>
    <w:rsid w:val="7D359AD3"/>
    <w:rsid w:val="7D6B6F93"/>
    <w:rsid w:val="7D739D2F"/>
    <w:rsid w:val="7DCFDE96"/>
    <w:rsid w:val="7E0229C7"/>
    <w:rsid w:val="7F1DC235"/>
    <w:rsid w:val="7F24F638"/>
    <w:rsid w:val="7F2AB8F7"/>
    <w:rsid w:val="7F853883"/>
    <w:rsid w:val="7FA7DCC4"/>
    <w:rsid w:val="7FB57752"/>
    <w:rsid w:val="7FBD39FC"/>
    <w:rsid w:val="7FC67353"/>
    <w:rsid w:val="7FE47D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4218C"/>
  <w15:chartTrackingRefBased/>
  <w15:docId w15:val="{03380540-A02C-42AA-9E88-A45C622C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A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A51"/>
    <w:pPr>
      <w:tabs>
        <w:tab w:val="center" w:pos="4680"/>
        <w:tab w:val="right" w:pos="9360"/>
      </w:tabs>
    </w:pPr>
  </w:style>
  <w:style w:type="character" w:customStyle="1" w:styleId="HeaderChar">
    <w:name w:val="Header Char"/>
    <w:basedOn w:val="DefaultParagraphFont"/>
    <w:link w:val="Header"/>
    <w:uiPriority w:val="99"/>
    <w:rsid w:val="000B3A51"/>
  </w:style>
  <w:style w:type="paragraph" w:styleId="Footer">
    <w:name w:val="footer"/>
    <w:basedOn w:val="Normal"/>
    <w:link w:val="FooterChar"/>
    <w:uiPriority w:val="99"/>
    <w:unhideWhenUsed/>
    <w:rsid w:val="000B3A51"/>
    <w:pPr>
      <w:tabs>
        <w:tab w:val="center" w:pos="4680"/>
        <w:tab w:val="right" w:pos="9360"/>
      </w:tabs>
    </w:pPr>
  </w:style>
  <w:style w:type="character" w:customStyle="1" w:styleId="FooterChar">
    <w:name w:val="Footer Char"/>
    <w:basedOn w:val="DefaultParagraphFont"/>
    <w:link w:val="Footer"/>
    <w:uiPriority w:val="99"/>
    <w:rsid w:val="000B3A51"/>
  </w:style>
  <w:style w:type="paragraph" w:styleId="ListParagraph">
    <w:name w:val="List Paragraph"/>
    <w:basedOn w:val="Normal"/>
    <w:uiPriority w:val="34"/>
    <w:qFormat/>
    <w:rsid w:val="000B3A51"/>
    <w:pPr>
      <w:ind w:left="720"/>
    </w:pPr>
  </w:style>
  <w:style w:type="paragraph" w:styleId="PlainText">
    <w:name w:val="Plain Text"/>
    <w:basedOn w:val="Normal"/>
    <w:link w:val="PlainTextChar"/>
    <w:uiPriority w:val="99"/>
    <w:rsid w:val="000B3A51"/>
    <w:rPr>
      <w:rFonts w:ascii="Courier New" w:eastAsia="MS Mincho" w:hAnsi="Courier New" w:cs="Courier New"/>
      <w:sz w:val="20"/>
      <w:szCs w:val="20"/>
      <w:lang w:eastAsia="ja-JP"/>
    </w:rPr>
  </w:style>
  <w:style w:type="character" w:customStyle="1" w:styleId="PlainTextChar">
    <w:name w:val="Plain Text Char"/>
    <w:basedOn w:val="DefaultParagraphFont"/>
    <w:link w:val="PlainText"/>
    <w:uiPriority w:val="99"/>
    <w:rsid w:val="000B3A51"/>
    <w:rPr>
      <w:rFonts w:ascii="Courier New" w:eastAsia="MS Mincho" w:hAnsi="Courier New" w:cs="Courier New"/>
      <w:sz w:val="20"/>
      <w:szCs w:val="20"/>
      <w:lang w:eastAsia="ja-JP"/>
    </w:rPr>
  </w:style>
  <w:style w:type="character" w:styleId="Hyperlink">
    <w:name w:val="Hyperlink"/>
    <w:basedOn w:val="DefaultParagraphFont"/>
    <w:uiPriority w:val="99"/>
    <w:unhideWhenUsed/>
    <w:rsid w:val="006D105A"/>
    <w:rPr>
      <w:color w:val="0563C1" w:themeColor="hyperlink"/>
      <w:u w:val="single"/>
    </w:rPr>
  </w:style>
  <w:style w:type="character" w:styleId="UnresolvedMention">
    <w:name w:val="Unresolved Mention"/>
    <w:basedOn w:val="DefaultParagraphFont"/>
    <w:uiPriority w:val="99"/>
    <w:semiHidden/>
    <w:unhideWhenUsed/>
    <w:rsid w:val="006D105A"/>
    <w:rPr>
      <w:color w:val="605E5C"/>
      <w:shd w:val="clear" w:color="auto" w:fill="E1DFDD"/>
    </w:rPr>
  </w:style>
  <w:style w:type="table" w:styleId="TableGrid">
    <w:name w:val="Table Grid"/>
    <w:basedOn w:val="TableNormal"/>
    <w:uiPriority w:val="39"/>
    <w:rsid w:val="00711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5467"/>
    <w:pPr>
      <w:spacing w:before="100" w:beforeAutospacing="1" w:after="100" w:afterAutospacing="1"/>
    </w:pPr>
  </w:style>
  <w:style w:type="paragraph" w:styleId="CommentText">
    <w:name w:val="annotation text"/>
    <w:basedOn w:val="Normal"/>
    <w:link w:val="CommentTextChar"/>
    <w:uiPriority w:val="99"/>
    <w:unhideWhenUsed/>
    <w:rsid w:val="0057697F"/>
    <w:rPr>
      <w:sz w:val="20"/>
      <w:szCs w:val="20"/>
    </w:rPr>
  </w:style>
  <w:style w:type="character" w:customStyle="1" w:styleId="CommentTextChar">
    <w:name w:val="Comment Text Char"/>
    <w:basedOn w:val="DefaultParagraphFont"/>
    <w:link w:val="CommentText"/>
    <w:uiPriority w:val="99"/>
    <w:rsid w:val="0057697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57697F"/>
    <w:rPr>
      <w:sz w:val="16"/>
      <w:szCs w:val="16"/>
    </w:rPr>
  </w:style>
  <w:style w:type="paragraph" w:styleId="CommentSubject">
    <w:name w:val="annotation subject"/>
    <w:basedOn w:val="CommentText"/>
    <w:next w:val="CommentText"/>
    <w:link w:val="CommentSubjectChar"/>
    <w:uiPriority w:val="99"/>
    <w:semiHidden/>
    <w:unhideWhenUsed/>
    <w:rsid w:val="00E86EF3"/>
    <w:rPr>
      <w:b/>
      <w:bCs/>
    </w:rPr>
  </w:style>
  <w:style w:type="character" w:customStyle="1" w:styleId="CommentSubjectChar">
    <w:name w:val="Comment Subject Char"/>
    <w:basedOn w:val="CommentTextChar"/>
    <w:link w:val="CommentSubject"/>
    <w:uiPriority w:val="99"/>
    <w:semiHidden/>
    <w:rsid w:val="00E86EF3"/>
    <w:rPr>
      <w:rFonts w:ascii="Times New Roman" w:eastAsia="Times New Roman" w:hAnsi="Times New Roman" w:cs="Times New Roman"/>
      <w:b/>
      <w:bCs/>
      <w:sz w:val="20"/>
      <w:szCs w:val="20"/>
    </w:rPr>
  </w:style>
  <w:style w:type="character" w:styleId="Mention">
    <w:name w:val="Mention"/>
    <w:basedOn w:val="DefaultParagraphFont"/>
    <w:uiPriority w:val="99"/>
    <w:unhideWhenUsed/>
    <w:rsid w:val="00E86EF3"/>
    <w:rPr>
      <w:color w:val="2B579A"/>
      <w:shd w:val="clear" w:color="auto" w:fill="E1DFDD"/>
    </w:rPr>
  </w:style>
  <w:style w:type="character" w:styleId="Strong">
    <w:name w:val="Strong"/>
    <w:basedOn w:val="DefaultParagraphFont"/>
    <w:uiPriority w:val="22"/>
    <w:qFormat/>
    <w:rsid w:val="00A43E5A"/>
    <w:rPr>
      <w:b/>
      <w:bCs/>
    </w:rPr>
  </w:style>
  <w:style w:type="paragraph" w:styleId="Revision">
    <w:name w:val="Revision"/>
    <w:hidden/>
    <w:uiPriority w:val="99"/>
    <w:semiHidden/>
    <w:rsid w:val="00F6235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6182">
      <w:bodyDiv w:val="1"/>
      <w:marLeft w:val="0"/>
      <w:marRight w:val="0"/>
      <w:marTop w:val="0"/>
      <w:marBottom w:val="0"/>
      <w:divBdr>
        <w:top w:val="none" w:sz="0" w:space="0" w:color="auto"/>
        <w:left w:val="none" w:sz="0" w:space="0" w:color="auto"/>
        <w:bottom w:val="none" w:sz="0" w:space="0" w:color="auto"/>
        <w:right w:val="none" w:sz="0" w:space="0" w:color="auto"/>
      </w:divBdr>
      <w:divsChild>
        <w:div w:id="57168306">
          <w:marLeft w:val="547"/>
          <w:marRight w:val="0"/>
          <w:marTop w:val="0"/>
          <w:marBottom w:val="0"/>
          <w:divBdr>
            <w:top w:val="none" w:sz="0" w:space="0" w:color="auto"/>
            <w:left w:val="none" w:sz="0" w:space="0" w:color="auto"/>
            <w:bottom w:val="none" w:sz="0" w:space="0" w:color="auto"/>
            <w:right w:val="none" w:sz="0" w:space="0" w:color="auto"/>
          </w:divBdr>
        </w:div>
        <w:div w:id="348600743">
          <w:marLeft w:val="547"/>
          <w:marRight w:val="0"/>
          <w:marTop w:val="0"/>
          <w:marBottom w:val="0"/>
          <w:divBdr>
            <w:top w:val="none" w:sz="0" w:space="0" w:color="auto"/>
            <w:left w:val="none" w:sz="0" w:space="0" w:color="auto"/>
            <w:bottom w:val="none" w:sz="0" w:space="0" w:color="auto"/>
            <w:right w:val="none" w:sz="0" w:space="0" w:color="auto"/>
          </w:divBdr>
        </w:div>
        <w:div w:id="838891604">
          <w:marLeft w:val="547"/>
          <w:marRight w:val="0"/>
          <w:marTop w:val="120"/>
          <w:marBottom w:val="0"/>
          <w:divBdr>
            <w:top w:val="none" w:sz="0" w:space="0" w:color="auto"/>
            <w:left w:val="none" w:sz="0" w:space="0" w:color="auto"/>
            <w:bottom w:val="none" w:sz="0" w:space="0" w:color="auto"/>
            <w:right w:val="none" w:sz="0" w:space="0" w:color="auto"/>
          </w:divBdr>
        </w:div>
        <w:div w:id="1369067642">
          <w:marLeft w:val="547"/>
          <w:marRight w:val="0"/>
          <w:marTop w:val="0"/>
          <w:marBottom w:val="0"/>
          <w:divBdr>
            <w:top w:val="none" w:sz="0" w:space="0" w:color="auto"/>
            <w:left w:val="none" w:sz="0" w:space="0" w:color="auto"/>
            <w:bottom w:val="none" w:sz="0" w:space="0" w:color="auto"/>
            <w:right w:val="none" w:sz="0" w:space="0" w:color="auto"/>
          </w:divBdr>
        </w:div>
        <w:div w:id="1398938479">
          <w:marLeft w:val="547"/>
          <w:marRight w:val="0"/>
          <w:marTop w:val="120"/>
          <w:marBottom w:val="0"/>
          <w:divBdr>
            <w:top w:val="none" w:sz="0" w:space="0" w:color="auto"/>
            <w:left w:val="none" w:sz="0" w:space="0" w:color="auto"/>
            <w:bottom w:val="none" w:sz="0" w:space="0" w:color="auto"/>
            <w:right w:val="none" w:sz="0" w:space="0" w:color="auto"/>
          </w:divBdr>
        </w:div>
        <w:div w:id="1855722799">
          <w:marLeft w:val="547"/>
          <w:marRight w:val="0"/>
          <w:marTop w:val="120"/>
          <w:marBottom w:val="0"/>
          <w:divBdr>
            <w:top w:val="none" w:sz="0" w:space="0" w:color="auto"/>
            <w:left w:val="none" w:sz="0" w:space="0" w:color="auto"/>
            <w:bottom w:val="none" w:sz="0" w:space="0" w:color="auto"/>
            <w:right w:val="none" w:sz="0" w:space="0" w:color="auto"/>
          </w:divBdr>
        </w:div>
      </w:divsChild>
    </w:div>
    <w:div w:id="36046721">
      <w:bodyDiv w:val="1"/>
      <w:marLeft w:val="0"/>
      <w:marRight w:val="0"/>
      <w:marTop w:val="0"/>
      <w:marBottom w:val="0"/>
      <w:divBdr>
        <w:top w:val="none" w:sz="0" w:space="0" w:color="auto"/>
        <w:left w:val="none" w:sz="0" w:space="0" w:color="auto"/>
        <w:bottom w:val="none" w:sz="0" w:space="0" w:color="auto"/>
        <w:right w:val="none" w:sz="0" w:space="0" w:color="auto"/>
      </w:divBdr>
      <w:divsChild>
        <w:div w:id="331568060">
          <w:marLeft w:val="374"/>
          <w:marRight w:val="0"/>
          <w:marTop w:val="317"/>
          <w:marBottom w:val="0"/>
          <w:divBdr>
            <w:top w:val="none" w:sz="0" w:space="0" w:color="auto"/>
            <w:left w:val="none" w:sz="0" w:space="0" w:color="auto"/>
            <w:bottom w:val="none" w:sz="0" w:space="0" w:color="auto"/>
            <w:right w:val="none" w:sz="0" w:space="0" w:color="auto"/>
          </w:divBdr>
        </w:div>
      </w:divsChild>
    </w:div>
    <w:div w:id="54817727">
      <w:bodyDiv w:val="1"/>
      <w:marLeft w:val="0"/>
      <w:marRight w:val="0"/>
      <w:marTop w:val="0"/>
      <w:marBottom w:val="0"/>
      <w:divBdr>
        <w:top w:val="none" w:sz="0" w:space="0" w:color="auto"/>
        <w:left w:val="none" w:sz="0" w:space="0" w:color="auto"/>
        <w:bottom w:val="none" w:sz="0" w:space="0" w:color="auto"/>
        <w:right w:val="none" w:sz="0" w:space="0" w:color="auto"/>
      </w:divBdr>
    </w:div>
    <w:div w:id="149299715">
      <w:bodyDiv w:val="1"/>
      <w:marLeft w:val="0"/>
      <w:marRight w:val="0"/>
      <w:marTop w:val="0"/>
      <w:marBottom w:val="0"/>
      <w:divBdr>
        <w:top w:val="none" w:sz="0" w:space="0" w:color="auto"/>
        <w:left w:val="none" w:sz="0" w:space="0" w:color="auto"/>
        <w:bottom w:val="none" w:sz="0" w:space="0" w:color="auto"/>
        <w:right w:val="none" w:sz="0" w:space="0" w:color="auto"/>
      </w:divBdr>
      <w:divsChild>
        <w:div w:id="601956725">
          <w:marLeft w:val="274"/>
          <w:marRight w:val="0"/>
          <w:marTop w:val="0"/>
          <w:marBottom w:val="0"/>
          <w:divBdr>
            <w:top w:val="none" w:sz="0" w:space="0" w:color="auto"/>
            <w:left w:val="none" w:sz="0" w:space="0" w:color="auto"/>
            <w:bottom w:val="none" w:sz="0" w:space="0" w:color="auto"/>
            <w:right w:val="none" w:sz="0" w:space="0" w:color="auto"/>
          </w:divBdr>
        </w:div>
        <w:div w:id="817645157">
          <w:marLeft w:val="274"/>
          <w:marRight w:val="0"/>
          <w:marTop w:val="0"/>
          <w:marBottom w:val="0"/>
          <w:divBdr>
            <w:top w:val="none" w:sz="0" w:space="0" w:color="auto"/>
            <w:left w:val="none" w:sz="0" w:space="0" w:color="auto"/>
            <w:bottom w:val="none" w:sz="0" w:space="0" w:color="auto"/>
            <w:right w:val="none" w:sz="0" w:space="0" w:color="auto"/>
          </w:divBdr>
        </w:div>
        <w:div w:id="1332180587">
          <w:marLeft w:val="274"/>
          <w:marRight w:val="0"/>
          <w:marTop w:val="0"/>
          <w:marBottom w:val="0"/>
          <w:divBdr>
            <w:top w:val="none" w:sz="0" w:space="0" w:color="auto"/>
            <w:left w:val="none" w:sz="0" w:space="0" w:color="auto"/>
            <w:bottom w:val="none" w:sz="0" w:space="0" w:color="auto"/>
            <w:right w:val="none" w:sz="0" w:space="0" w:color="auto"/>
          </w:divBdr>
        </w:div>
        <w:div w:id="1588467281">
          <w:marLeft w:val="274"/>
          <w:marRight w:val="0"/>
          <w:marTop w:val="0"/>
          <w:marBottom w:val="0"/>
          <w:divBdr>
            <w:top w:val="none" w:sz="0" w:space="0" w:color="auto"/>
            <w:left w:val="none" w:sz="0" w:space="0" w:color="auto"/>
            <w:bottom w:val="none" w:sz="0" w:space="0" w:color="auto"/>
            <w:right w:val="none" w:sz="0" w:space="0" w:color="auto"/>
          </w:divBdr>
        </w:div>
        <w:div w:id="1848404810">
          <w:marLeft w:val="274"/>
          <w:marRight w:val="0"/>
          <w:marTop w:val="0"/>
          <w:marBottom w:val="0"/>
          <w:divBdr>
            <w:top w:val="none" w:sz="0" w:space="0" w:color="auto"/>
            <w:left w:val="none" w:sz="0" w:space="0" w:color="auto"/>
            <w:bottom w:val="none" w:sz="0" w:space="0" w:color="auto"/>
            <w:right w:val="none" w:sz="0" w:space="0" w:color="auto"/>
          </w:divBdr>
        </w:div>
        <w:div w:id="1882553471">
          <w:marLeft w:val="274"/>
          <w:marRight w:val="0"/>
          <w:marTop w:val="0"/>
          <w:marBottom w:val="0"/>
          <w:divBdr>
            <w:top w:val="none" w:sz="0" w:space="0" w:color="auto"/>
            <w:left w:val="none" w:sz="0" w:space="0" w:color="auto"/>
            <w:bottom w:val="none" w:sz="0" w:space="0" w:color="auto"/>
            <w:right w:val="none" w:sz="0" w:space="0" w:color="auto"/>
          </w:divBdr>
        </w:div>
      </w:divsChild>
    </w:div>
    <w:div w:id="183137599">
      <w:bodyDiv w:val="1"/>
      <w:marLeft w:val="0"/>
      <w:marRight w:val="0"/>
      <w:marTop w:val="0"/>
      <w:marBottom w:val="0"/>
      <w:divBdr>
        <w:top w:val="none" w:sz="0" w:space="0" w:color="auto"/>
        <w:left w:val="none" w:sz="0" w:space="0" w:color="auto"/>
        <w:bottom w:val="none" w:sz="0" w:space="0" w:color="auto"/>
        <w:right w:val="none" w:sz="0" w:space="0" w:color="auto"/>
      </w:divBdr>
    </w:div>
    <w:div w:id="372118731">
      <w:bodyDiv w:val="1"/>
      <w:marLeft w:val="0"/>
      <w:marRight w:val="0"/>
      <w:marTop w:val="0"/>
      <w:marBottom w:val="0"/>
      <w:divBdr>
        <w:top w:val="none" w:sz="0" w:space="0" w:color="auto"/>
        <w:left w:val="none" w:sz="0" w:space="0" w:color="auto"/>
        <w:bottom w:val="none" w:sz="0" w:space="0" w:color="auto"/>
        <w:right w:val="none" w:sz="0" w:space="0" w:color="auto"/>
      </w:divBdr>
      <w:divsChild>
        <w:div w:id="54008904">
          <w:marLeft w:val="547"/>
          <w:marRight w:val="0"/>
          <w:marTop w:val="120"/>
          <w:marBottom w:val="0"/>
          <w:divBdr>
            <w:top w:val="none" w:sz="0" w:space="0" w:color="auto"/>
            <w:left w:val="none" w:sz="0" w:space="0" w:color="auto"/>
            <w:bottom w:val="none" w:sz="0" w:space="0" w:color="auto"/>
            <w:right w:val="none" w:sz="0" w:space="0" w:color="auto"/>
          </w:divBdr>
        </w:div>
        <w:div w:id="290013299">
          <w:marLeft w:val="547"/>
          <w:marRight w:val="0"/>
          <w:marTop w:val="120"/>
          <w:marBottom w:val="0"/>
          <w:divBdr>
            <w:top w:val="none" w:sz="0" w:space="0" w:color="auto"/>
            <w:left w:val="none" w:sz="0" w:space="0" w:color="auto"/>
            <w:bottom w:val="none" w:sz="0" w:space="0" w:color="auto"/>
            <w:right w:val="none" w:sz="0" w:space="0" w:color="auto"/>
          </w:divBdr>
        </w:div>
        <w:div w:id="331833098">
          <w:marLeft w:val="547"/>
          <w:marRight w:val="0"/>
          <w:marTop w:val="120"/>
          <w:marBottom w:val="0"/>
          <w:divBdr>
            <w:top w:val="none" w:sz="0" w:space="0" w:color="auto"/>
            <w:left w:val="none" w:sz="0" w:space="0" w:color="auto"/>
            <w:bottom w:val="none" w:sz="0" w:space="0" w:color="auto"/>
            <w:right w:val="none" w:sz="0" w:space="0" w:color="auto"/>
          </w:divBdr>
        </w:div>
        <w:div w:id="486435965">
          <w:marLeft w:val="547"/>
          <w:marRight w:val="0"/>
          <w:marTop w:val="120"/>
          <w:marBottom w:val="0"/>
          <w:divBdr>
            <w:top w:val="none" w:sz="0" w:space="0" w:color="auto"/>
            <w:left w:val="none" w:sz="0" w:space="0" w:color="auto"/>
            <w:bottom w:val="none" w:sz="0" w:space="0" w:color="auto"/>
            <w:right w:val="none" w:sz="0" w:space="0" w:color="auto"/>
          </w:divBdr>
        </w:div>
        <w:div w:id="506290743">
          <w:marLeft w:val="547"/>
          <w:marRight w:val="0"/>
          <w:marTop w:val="120"/>
          <w:marBottom w:val="0"/>
          <w:divBdr>
            <w:top w:val="none" w:sz="0" w:space="0" w:color="auto"/>
            <w:left w:val="none" w:sz="0" w:space="0" w:color="auto"/>
            <w:bottom w:val="none" w:sz="0" w:space="0" w:color="auto"/>
            <w:right w:val="none" w:sz="0" w:space="0" w:color="auto"/>
          </w:divBdr>
        </w:div>
        <w:div w:id="696466117">
          <w:marLeft w:val="547"/>
          <w:marRight w:val="0"/>
          <w:marTop w:val="0"/>
          <w:marBottom w:val="0"/>
          <w:divBdr>
            <w:top w:val="none" w:sz="0" w:space="0" w:color="auto"/>
            <w:left w:val="none" w:sz="0" w:space="0" w:color="auto"/>
            <w:bottom w:val="none" w:sz="0" w:space="0" w:color="auto"/>
            <w:right w:val="none" w:sz="0" w:space="0" w:color="auto"/>
          </w:divBdr>
        </w:div>
        <w:div w:id="847527304">
          <w:marLeft w:val="547"/>
          <w:marRight w:val="0"/>
          <w:marTop w:val="120"/>
          <w:marBottom w:val="0"/>
          <w:divBdr>
            <w:top w:val="none" w:sz="0" w:space="0" w:color="auto"/>
            <w:left w:val="none" w:sz="0" w:space="0" w:color="auto"/>
            <w:bottom w:val="none" w:sz="0" w:space="0" w:color="auto"/>
            <w:right w:val="none" w:sz="0" w:space="0" w:color="auto"/>
          </w:divBdr>
        </w:div>
        <w:div w:id="907570838">
          <w:marLeft w:val="547"/>
          <w:marRight w:val="0"/>
          <w:marTop w:val="0"/>
          <w:marBottom w:val="0"/>
          <w:divBdr>
            <w:top w:val="none" w:sz="0" w:space="0" w:color="auto"/>
            <w:left w:val="none" w:sz="0" w:space="0" w:color="auto"/>
            <w:bottom w:val="none" w:sz="0" w:space="0" w:color="auto"/>
            <w:right w:val="none" w:sz="0" w:space="0" w:color="auto"/>
          </w:divBdr>
        </w:div>
        <w:div w:id="994648734">
          <w:marLeft w:val="547"/>
          <w:marRight w:val="0"/>
          <w:marTop w:val="120"/>
          <w:marBottom w:val="0"/>
          <w:divBdr>
            <w:top w:val="none" w:sz="0" w:space="0" w:color="auto"/>
            <w:left w:val="none" w:sz="0" w:space="0" w:color="auto"/>
            <w:bottom w:val="none" w:sz="0" w:space="0" w:color="auto"/>
            <w:right w:val="none" w:sz="0" w:space="0" w:color="auto"/>
          </w:divBdr>
        </w:div>
        <w:div w:id="1603802652">
          <w:marLeft w:val="547"/>
          <w:marRight w:val="0"/>
          <w:marTop w:val="0"/>
          <w:marBottom w:val="0"/>
          <w:divBdr>
            <w:top w:val="none" w:sz="0" w:space="0" w:color="auto"/>
            <w:left w:val="none" w:sz="0" w:space="0" w:color="auto"/>
            <w:bottom w:val="none" w:sz="0" w:space="0" w:color="auto"/>
            <w:right w:val="none" w:sz="0" w:space="0" w:color="auto"/>
          </w:divBdr>
        </w:div>
        <w:div w:id="1789427047">
          <w:marLeft w:val="547"/>
          <w:marRight w:val="0"/>
          <w:marTop w:val="0"/>
          <w:marBottom w:val="0"/>
          <w:divBdr>
            <w:top w:val="none" w:sz="0" w:space="0" w:color="auto"/>
            <w:left w:val="none" w:sz="0" w:space="0" w:color="auto"/>
            <w:bottom w:val="none" w:sz="0" w:space="0" w:color="auto"/>
            <w:right w:val="none" w:sz="0" w:space="0" w:color="auto"/>
          </w:divBdr>
        </w:div>
        <w:div w:id="1827823103">
          <w:marLeft w:val="547"/>
          <w:marRight w:val="0"/>
          <w:marTop w:val="0"/>
          <w:marBottom w:val="0"/>
          <w:divBdr>
            <w:top w:val="none" w:sz="0" w:space="0" w:color="auto"/>
            <w:left w:val="none" w:sz="0" w:space="0" w:color="auto"/>
            <w:bottom w:val="none" w:sz="0" w:space="0" w:color="auto"/>
            <w:right w:val="none" w:sz="0" w:space="0" w:color="auto"/>
          </w:divBdr>
        </w:div>
      </w:divsChild>
    </w:div>
    <w:div w:id="375935737">
      <w:bodyDiv w:val="1"/>
      <w:marLeft w:val="0"/>
      <w:marRight w:val="0"/>
      <w:marTop w:val="0"/>
      <w:marBottom w:val="0"/>
      <w:divBdr>
        <w:top w:val="none" w:sz="0" w:space="0" w:color="auto"/>
        <w:left w:val="none" w:sz="0" w:space="0" w:color="auto"/>
        <w:bottom w:val="none" w:sz="0" w:space="0" w:color="auto"/>
        <w:right w:val="none" w:sz="0" w:space="0" w:color="auto"/>
      </w:divBdr>
    </w:div>
    <w:div w:id="520315522">
      <w:bodyDiv w:val="1"/>
      <w:marLeft w:val="0"/>
      <w:marRight w:val="0"/>
      <w:marTop w:val="0"/>
      <w:marBottom w:val="0"/>
      <w:divBdr>
        <w:top w:val="none" w:sz="0" w:space="0" w:color="auto"/>
        <w:left w:val="none" w:sz="0" w:space="0" w:color="auto"/>
        <w:bottom w:val="none" w:sz="0" w:space="0" w:color="auto"/>
        <w:right w:val="none" w:sz="0" w:space="0" w:color="auto"/>
      </w:divBdr>
      <w:divsChild>
        <w:div w:id="219630200">
          <w:marLeft w:val="547"/>
          <w:marRight w:val="0"/>
          <w:marTop w:val="0"/>
          <w:marBottom w:val="0"/>
          <w:divBdr>
            <w:top w:val="none" w:sz="0" w:space="0" w:color="auto"/>
            <w:left w:val="none" w:sz="0" w:space="0" w:color="auto"/>
            <w:bottom w:val="none" w:sz="0" w:space="0" w:color="auto"/>
            <w:right w:val="none" w:sz="0" w:space="0" w:color="auto"/>
          </w:divBdr>
        </w:div>
        <w:div w:id="232785216">
          <w:marLeft w:val="547"/>
          <w:marRight w:val="0"/>
          <w:marTop w:val="120"/>
          <w:marBottom w:val="0"/>
          <w:divBdr>
            <w:top w:val="none" w:sz="0" w:space="0" w:color="auto"/>
            <w:left w:val="none" w:sz="0" w:space="0" w:color="auto"/>
            <w:bottom w:val="none" w:sz="0" w:space="0" w:color="auto"/>
            <w:right w:val="none" w:sz="0" w:space="0" w:color="auto"/>
          </w:divBdr>
        </w:div>
        <w:div w:id="337083001">
          <w:marLeft w:val="547"/>
          <w:marRight w:val="0"/>
          <w:marTop w:val="120"/>
          <w:marBottom w:val="0"/>
          <w:divBdr>
            <w:top w:val="none" w:sz="0" w:space="0" w:color="auto"/>
            <w:left w:val="none" w:sz="0" w:space="0" w:color="auto"/>
            <w:bottom w:val="none" w:sz="0" w:space="0" w:color="auto"/>
            <w:right w:val="none" w:sz="0" w:space="0" w:color="auto"/>
          </w:divBdr>
        </w:div>
        <w:div w:id="389623269">
          <w:marLeft w:val="547"/>
          <w:marRight w:val="0"/>
          <w:marTop w:val="120"/>
          <w:marBottom w:val="0"/>
          <w:divBdr>
            <w:top w:val="none" w:sz="0" w:space="0" w:color="auto"/>
            <w:left w:val="none" w:sz="0" w:space="0" w:color="auto"/>
            <w:bottom w:val="none" w:sz="0" w:space="0" w:color="auto"/>
            <w:right w:val="none" w:sz="0" w:space="0" w:color="auto"/>
          </w:divBdr>
        </w:div>
        <w:div w:id="984242201">
          <w:marLeft w:val="547"/>
          <w:marRight w:val="0"/>
          <w:marTop w:val="0"/>
          <w:marBottom w:val="0"/>
          <w:divBdr>
            <w:top w:val="none" w:sz="0" w:space="0" w:color="auto"/>
            <w:left w:val="none" w:sz="0" w:space="0" w:color="auto"/>
            <w:bottom w:val="none" w:sz="0" w:space="0" w:color="auto"/>
            <w:right w:val="none" w:sz="0" w:space="0" w:color="auto"/>
          </w:divBdr>
        </w:div>
        <w:div w:id="1032457983">
          <w:marLeft w:val="547"/>
          <w:marRight w:val="0"/>
          <w:marTop w:val="120"/>
          <w:marBottom w:val="0"/>
          <w:divBdr>
            <w:top w:val="none" w:sz="0" w:space="0" w:color="auto"/>
            <w:left w:val="none" w:sz="0" w:space="0" w:color="auto"/>
            <w:bottom w:val="none" w:sz="0" w:space="0" w:color="auto"/>
            <w:right w:val="none" w:sz="0" w:space="0" w:color="auto"/>
          </w:divBdr>
        </w:div>
        <w:div w:id="1295795002">
          <w:marLeft w:val="547"/>
          <w:marRight w:val="0"/>
          <w:marTop w:val="0"/>
          <w:marBottom w:val="0"/>
          <w:divBdr>
            <w:top w:val="none" w:sz="0" w:space="0" w:color="auto"/>
            <w:left w:val="none" w:sz="0" w:space="0" w:color="auto"/>
            <w:bottom w:val="none" w:sz="0" w:space="0" w:color="auto"/>
            <w:right w:val="none" w:sz="0" w:space="0" w:color="auto"/>
          </w:divBdr>
        </w:div>
        <w:div w:id="1401756452">
          <w:marLeft w:val="547"/>
          <w:marRight w:val="0"/>
          <w:marTop w:val="120"/>
          <w:marBottom w:val="0"/>
          <w:divBdr>
            <w:top w:val="none" w:sz="0" w:space="0" w:color="auto"/>
            <w:left w:val="none" w:sz="0" w:space="0" w:color="auto"/>
            <w:bottom w:val="none" w:sz="0" w:space="0" w:color="auto"/>
            <w:right w:val="none" w:sz="0" w:space="0" w:color="auto"/>
          </w:divBdr>
        </w:div>
        <w:div w:id="1521508422">
          <w:marLeft w:val="547"/>
          <w:marRight w:val="0"/>
          <w:marTop w:val="120"/>
          <w:marBottom w:val="0"/>
          <w:divBdr>
            <w:top w:val="none" w:sz="0" w:space="0" w:color="auto"/>
            <w:left w:val="none" w:sz="0" w:space="0" w:color="auto"/>
            <w:bottom w:val="none" w:sz="0" w:space="0" w:color="auto"/>
            <w:right w:val="none" w:sz="0" w:space="0" w:color="auto"/>
          </w:divBdr>
        </w:div>
        <w:div w:id="1761021716">
          <w:marLeft w:val="547"/>
          <w:marRight w:val="0"/>
          <w:marTop w:val="0"/>
          <w:marBottom w:val="0"/>
          <w:divBdr>
            <w:top w:val="none" w:sz="0" w:space="0" w:color="auto"/>
            <w:left w:val="none" w:sz="0" w:space="0" w:color="auto"/>
            <w:bottom w:val="none" w:sz="0" w:space="0" w:color="auto"/>
            <w:right w:val="none" w:sz="0" w:space="0" w:color="auto"/>
          </w:divBdr>
        </w:div>
        <w:div w:id="1918780952">
          <w:marLeft w:val="547"/>
          <w:marRight w:val="0"/>
          <w:marTop w:val="0"/>
          <w:marBottom w:val="0"/>
          <w:divBdr>
            <w:top w:val="none" w:sz="0" w:space="0" w:color="auto"/>
            <w:left w:val="none" w:sz="0" w:space="0" w:color="auto"/>
            <w:bottom w:val="none" w:sz="0" w:space="0" w:color="auto"/>
            <w:right w:val="none" w:sz="0" w:space="0" w:color="auto"/>
          </w:divBdr>
        </w:div>
        <w:div w:id="1990210296">
          <w:marLeft w:val="547"/>
          <w:marRight w:val="0"/>
          <w:marTop w:val="120"/>
          <w:marBottom w:val="0"/>
          <w:divBdr>
            <w:top w:val="none" w:sz="0" w:space="0" w:color="auto"/>
            <w:left w:val="none" w:sz="0" w:space="0" w:color="auto"/>
            <w:bottom w:val="none" w:sz="0" w:space="0" w:color="auto"/>
            <w:right w:val="none" w:sz="0" w:space="0" w:color="auto"/>
          </w:divBdr>
        </w:div>
      </w:divsChild>
    </w:div>
    <w:div w:id="658118473">
      <w:bodyDiv w:val="1"/>
      <w:marLeft w:val="0"/>
      <w:marRight w:val="0"/>
      <w:marTop w:val="0"/>
      <w:marBottom w:val="0"/>
      <w:divBdr>
        <w:top w:val="none" w:sz="0" w:space="0" w:color="auto"/>
        <w:left w:val="none" w:sz="0" w:space="0" w:color="auto"/>
        <w:bottom w:val="none" w:sz="0" w:space="0" w:color="auto"/>
        <w:right w:val="none" w:sz="0" w:space="0" w:color="auto"/>
      </w:divBdr>
      <w:divsChild>
        <w:div w:id="432897064">
          <w:marLeft w:val="547"/>
          <w:marRight w:val="0"/>
          <w:marTop w:val="0"/>
          <w:marBottom w:val="0"/>
          <w:divBdr>
            <w:top w:val="none" w:sz="0" w:space="0" w:color="auto"/>
            <w:left w:val="none" w:sz="0" w:space="0" w:color="auto"/>
            <w:bottom w:val="none" w:sz="0" w:space="0" w:color="auto"/>
            <w:right w:val="none" w:sz="0" w:space="0" w:color="auto"/>
          </w:divBdr>
        </w:div>
        <w:div w:id="479228423">
          <w:marLeft w:val="547"/>
          <w:marRight w:val="0"/>
          <w:marTop w:val="120"/>
          <w:marBottom w:val="0"/>
          <w:divBdr>
            <w:top w:val="none" w:sz="0" w:space="0" w:color="auto"/>
            <w:left w:val="none" w:sz="0" w:space="0" w:color="auto"/>
            <w:bottom w:val="none" w:sz="0" w:space="0" w:color="auto"/>
            <w:right w:val="none" w:sz="0" w:space="0" w:color="auto"/>
          </w:divBdr>
        </w:div>
        <w:div w:id="524291374">
          <w:marLeft w:val="547"/>
          <w:marRight w:val="0"/>
          <w:marTop w:val="0"/>
          <w:marBottom w:val="0"/>
          <w:divBdr>
            <w:top w:val="none" w:sz="0" w:space="0" w:color="auto"/>
            <w:left w:val="none" w:sz="0" w:space="0" w:color="auto"/>
            <w:bottom w:val="none" w:sz="0" w:space="0" w:color="auto"/>
            <w:right w:val="none" w:sz="0" w:space="0" w:color="auto"/>
          </w:divBdr>
        </w:div>
        <w:div w:id="673915232">
          <w:marLeft w:val="547"/>
          <w:marRight w:val="0"/>
          <w:marTop w:val="0"/>
          <w:marBottom w:val="0"/>
          <w:divBdr>
            <w:top w:val="none" w:sz="0" w:space="0" w:color="auto"/>
            <w:left w:val="none" w:sz="0" w:space="0" w:color="auto"/>
            <w:bottom w:val="none" w:sz="0" w:space="0" w:color="auto"/>
            <w:right w:val="none" w:sz="0" w:space="0" w:color="auto"/>
          </w:divBdr>
        </w:div>
        <w:div w:id="995765503">
          <w:marLeft w:val="547"/>
          <w:marRight w:val="0"/>
          <w:marTop w:val="0"/>
          <w:marBottom w:val="0"/>
          <w:divBdr>
            <w:top w:val="none" w:sz="0" w:space="0" w:color="auto"/>
            <w:left w:val="none" w:sz="0" w:space="0" w:color="auto"/>
            <w:bottom w:val="none" w:sz="0" w:space="0" w:color="auto"/>
            <w:right w:val="none" w:sz="0" w:space="0" w:color="auto"/>
          </w:divBdr>
        </w:div>
        <w:div w:id="1166287339">
          <w:marLeft w:val="547"/>
          <w:marRight w:val="0"/>
          <w:marTop w:val="120"/>
          <w:marBottom w:val="0"/>
          <w:divBdr>
            <w:top w:val="none" w:sz="0" w:space="0" w:color="auto"/>
            <w:left w:val="none" w:sz="0" w:space="0" w:color="auto"/>
            <w:bottom w:val="none" w:sz="0" w:space="0" w:color="auto"/>
            <w:right w:val="none" w:sz="0" w:space="0" w:color="auto"/>
          </w:divBdr>
        </w:div>
        <w:div w:id="1195845913">
          <w:marLeft w:val="547"/>
          <w:marRight w:val="0"/>
          <w:marTop w:val="120"/>
          <w:marBottom w:val="0"/>
          <w:divBdr>
            <w:top w:val="none" w:sz="0" w:space="0" w:color="auto"/>
            <w:left w:val="none" w:sz="0" w:space="0" w:color="auto"/>
            <w:bottom w:val="none" w:sz="0" w:space="0" w:color="auto"/>
            <w:right w:val="none" w:sz="0" w:space="0" w:color="auto"/>
          </w:divBdr>
        </w:div>
        <w:div w:id="1374496016">
          <w:marLeft w:val="547"/>
          <w:marRight w:val="0"/>
          <w:marTop w:val="120"/>
          <w:marBottom w:val="0"/>
          <w:divBdr>
            <w:top w:val="none" w:sz="0" w:space="0" w:color="auto"/>
            <w:left w:val="none" w:sz="0" w:space="0" w:color="auto"/>
            <w:bottom w:val="none" w:sz="0" w:space="0" w:color="auto"/>
            <w:right w:val="none" w:sz="0" w:space="0" w:color="auto"/>
          </w:divBdr>
        </w:div>
        <w:div w:id="1810516169">
          <w:marLeft w:val="547"/>
          <w:marRight w:val="0"/>
          <w:marTop w:val="0"/>
          <w:marBottom w:val="0"/>
          <w:divBdr>
            <w:top w:val="none" w:sz="0" w:space="0" w:color="auto"/>
            <w:left w:val="none" w:sz="0" w:space="0" w:color="auto"/>
            <w:bottom w:val="none" w:sz="0" w:space="0" w:color="auto"/>
            <w:right w:val="none" w:sz="0" w:space="0" w:color="auto"/>
          </w:divBdr>
        </w:div>
        <w:div w:id="1872305349">
          <w:marLeft w:val="547"/>
          <w:marRight w:val="0"/>
          <w:marTop w:val="120"/>
          <w:marBottom w:val="0"/>
          <w:divBdr>
            <w:top w:val="none" w:sz="0" w:space="0" w:color="auto"/>
            <w:left w:val="none" w:sz="0" w:space="0" w:color="auto"/>
            <w:bottom w:val="none" w:sz="0" w:space="0" w:color="auto"/>
            <w:right w:val="none" w:sz="0" w:space="0" w:color="auto"/>
          </w:divBdr>
        </w:div>
        <w:div w:id="1894274941">
          <w:marLeft w:val="547"/>
          <w:marRight w:val="0"/>
          <w:marTop w:val="120"/>
          <w:marBottom w:val="0"/>
          <w:divBdr>
            <w:top w:val="none" w:sz="0" w:space="0" w:color="auto"/>
            <w:left w:val="none" w:sz="0" w:space="0" w:color="auto"/>
            <w:bottom w:val="none" w:sz="0" w:space="0" w:color="auto"/>
            <w:right w:val="none" w:sz="0" w:space="0" w:color="auto"/>
          </w:divBdr>
        </w:div>
        <w:div w:id="1925067778">
          <w:marLeft w:val="547"/>
          <w:marRight w:val="0"/>
          <w:marTop w:val="120"/>
          <w:marBottom w:val="0"/>
          <w:divBdr>
            <w:top w:val="none" w:sz="0" w:space="0" w:color="auto"/>
            <w:left w:val="none" w:sz="0" w:space="0" w:color="auto"/>
            <w:bottom w:val="none" w:sz="0" w:space="0" w:color="auto"/>
            <w:right w:val="none" w:sz="0" w:space="0" w:color="auto"/>
          </w:divBdr>
        </w:div>
      </w:divsChild>
    </w:div>
    <w:div w:id="718937918">
      <w:bodyDiv w:val="1"/>
      <w:marLeft w:val="0"/>
      <w:marRight w:val="0"/>
      <w:marTop w:val="0"/>
      <w:marBottom w:val="0"/>
      <w:divBdr>
        <w:top w:val="none" w:sz="0" w:space="0" w:color="auto"/>
        <w:left w:val="none" w:sz="0" w:space="0" w:color="auto"/>
        <w:bottom w:val="none" w:sz="0" w:space="0" w:color="auto"/>
        <w:right w:val="none" w:sz="0" w:space="0" w:color="auto"/>
      </w:divBdr>
    </w:div>
    <w:div w:id="824126682">
      <w:bodyDiv w:val="1"/>
      <w:marLeft w:val="0"/>
      <w:marRight w:val="0"/>
      <w:marTop w:val="0"/>
      <w:marBottom w:val="0"/>
      <w:divBdr>
        <w:top w:val="none" w:sz="0" w:space="0" w:color="auto"/>
        <w:left w:val="none" w:sz="0" w:space="0" w:color="auto"/>
        <w:bottom w:val="none" w:sz="0" w:space="0" w:color="auto"/>
        <w:right w:val="none" w:sz="0" w:space="0" w:color="auto"/>
      </w:divBdr>
      <w:divsChild>
        <w:div w:id="109056541">
          <w:marLeft w:val="547"/>
          <w:marRight w:val="0"/>
          <w:marTop w:val="0"/>
          <w:marBottom w:val="0"/>
          <w:divBdr>
            <w:top w:val="none" w:sz="0" w:space="0" w:color="auto"/>
            <w:left w:val="none" w:sz="0" w:space="0" w:color="auto"/>
            <w:bottom w:val="none" w:sz="0" w:space="0" w:color="auto"/>
            <w:right w:val="none" w:sz="0" w:space="0" w:color="auto"/>
          </w:divBdr>
        </w:div>
        <w:div w:id="157768825">
          <w:marLeft w:val="547"/>
          <w:marRight w:val="0"/>
          <w:marTop w:val="0"/>
          <w:marBottom w:val="0"/>
          <w:divBdr>
            <w:top w:val="none" w:sz="0" w:space="0" w:color="auto"/>
            <w:left w:val="none" w:sz="0" w:space="0" w:color="auto"/>
            <w:bottom w:val="none" w:sz="0" w:space="0" w:color="auto"/>
            <w:right w:val="none" w:sz="0" w:space="0" w:color="auto"/>
          </w:divBdr>
        </w:div>
        <w:div w:id="353582051">
          <w:marLeft w:val="547"/>
          <w:marRight w:val="0"/>
          <w:marTop w:val="120"/>
          <w:marBottom w:val="0"/>
          <w:divBdr>
            <w:top w:val="none" w:sz="0" w:space="0" w:color="auto"/>
            <w:left w:val="none" w:sz="0" w:space="0" w:color="auto"/>
            <w:bottom w:val="none" w:sz="0" w:space="0" w:color="auto"/>
            <w:right w:val="none" w:sz="0" w:space="0" w:color="auto"/>
          </w:divBdr>
        </w:div>
        <w:div w:id="747311527">
          <w:marLeft w:val="547"/>
          <w:marRight w:val="0"/>
          <w:marTop w:val="120"/>
          <w:marBottom w:val="0"/>
          <w:divBdr>
            <w:top w:val="none" w:sz="0" w:space="0" w:color="auto"/>
            <w:left w:val="none" w:sz="0" w:space="0" w:color="auto"/>
            <w:bottom w:val="none" w:sz="0" w:space="0" w:color="auto"/>
            <w:right w:val="none" w:sz="0" w:space="0" w:color="auto"/>
          </w:divBdr>
        </w:div>
        <w:div w:id="868837629">
          <w:marLeft w:val="547"/>
          <w:marRight w:val="0"/>
          <w:marTop w:val="0"/>
          <w:marBottom w:val="0"/>
          <w:divBdr>
            <w:top w:val="none" w:sz="0" w:space="0" w:color="auto"/>
            <w:left w:val="none" w:sz="0" w:space="0" w:color="auto"/>
            <w:bottom w:val="none" w:sz="0" w:space="0" w:color="auto"/>
            <w:right w:val="none" w:sz="0" w:space="0" w:color="auto"/>
          </w:divBdr>
        </w:div>
        <w:div w:id="1176578134">
          <w:marLeft w:val="547"/>
          <w:marRight w:val="0"/>
          <w:marTop w:val="120"/>
          <w:marBottom w:val="0"/>
          <w:divBdr>
            <w:top w:val="none" w:sz="0" w:space="0" w:color="auto"/>
            <w:left w:val="none" w:sz="0" w:space="0" w:color="auto"/>
            <w:bottom w:val="none" w:sz="0" w:space="0" w:color="auto"/>
            <w:right w:val="none" w:sz="0" w:space="0" w:color="auto"/>
          </w:divBdr>
        </w:div>
        <w:div w:id="1415739443">
          <w:marLeft w:val="547"/>
          <w:marRight w:val="0"/>
          <w:marTop w:val="0"/>
          <w:marBottom w:val="0"/>
          <w:divBdr>
            <w:top w:val="none" w:sz="0" w:space="0" w:color="auto"/>
            <w:left w:val="none" w:sz="0" w:space="0" w:color="auto"/>
            <w:bottom w:val="none" w:sz="0" w:space="0" w:color="auto"/>
            <w:right w:val="none" w:sz="0" w:space="0" w:color="auto"/>
          </w:divBdr>
        </w:div>
        <w:div w:id="1664090718">
          <w:marLeft w:val="547"/>
          <w:marRight w:val="0"/>
          <w:marTop w:val="120"/>
          <w:marBottom w:val="0"/>
          <w:divBdr>
            <w:top w:val="none" w:sz="0" w:space="0" w:color="auto"/>
            <w:left w:val="none" w:sz="0" w:space="0" w:color="auto"/>
            <w:bottom w:val="none" w:sz="0" w:space="0" w:color="auto"/>
            <w:right w:val="none" w:sz="0" w:space="0" w:color="auto"/>
          </w:divBdr>
        </w:div>
        <w:div w:id="1803381516">
          <w:marLeft w:val="547"/>
          <w:marRight w:val="0"/>
          <w:marTop w:val="0"/>
          <w:marBottom w:val="0"/>
          <w:divBdr>
            <w:top w:val="none" w:sz="0" w:space="0" w:color="auto"/>
            <w:left w:val="none" w:sz="0" w:space="0" w:color="auto"/>
            <w:bottom w:val="none" w:sz="0" w:space="0" w:color="auto"/>
            <w:right w:val="none" w:sz="0" w:space="0" w:color="auto"/>
          </w:divBdr>
        </w:div>
        <w:div w:id="1881748630">
          <w:marLeft w:val="547"/>
          <w:marRight w:val="0"/>
          <w:marTop w:val="120"/>
          <w:marBottom w:val="0"/>
          <w:divBdr>
            <w:top w:val="none" w:sz="0" w:space="0" w:color="auto"/>
            <w:left w:val="none" w:sz="0" w:space="0" w:color="auto"/>
            <w:bottom w:val="none" w:sz="0" w:space="0" w:color="auto"/>
            <w:right w:val="none" w:sz="0" w:space="0" w:color="auto"/>
          </w:divBdr>
        </w:div>
        <w:div w:id="1916471471">
          <w:marLeft w:val="547"/>
          <w:marRight w:val="0"/>
          <w:marTop w:val="120"/>
          <w:marBottom w:val="0"/>
          <w:divBdr>
            <w:top w:val="none" w:sz="0" w:space="0" w:color="auto"/>
            <w:left w:val="none" w:sz="0" w:space="0" w:color="auto"/>
            <w:bottom w:val="none" w:sz="0" w:space="0" w:color="auto"/>
            <w:right w:val="none" w:sz="0" w:space="0" w:color="auto"/>
          </w:divBdr>
        </w:div>
        <w:div w:id="2081830743">
          <w:marLeft w:val="547"/>
          <w:marRight w:val="0"/>
          <w:marTop w:val="120"/>
          <w:marBottom w:val="0"/>
          <w:divBdr>
            <w:top w:val="none" w:sz="0" w:space="0" w:color="auto"/>
            <w:left w:val="none" w:sz="0" w:space="0" w:color="auto"/>
            <w:bottom w:val="none" w:sz="0" w:space="0" w:color="auto"/>
            <w:right w:val="none" w:sz="0" w:space="0" w:color="auto"/>
          </w:divBdr>
        </w:div>
      </w:divsChild>
    </w:div>
    <w:div w:id="857964497">
      <w:bodyDiv w:val="1"/>
      <w:marLeft w:val="0"/>
      <w:marRight w:val="0"/>
      <w:marTop w:val="0"/>
      <w:marBottom w:val="0"/>
      <w:divBdr>
        <w:top w:val="none" w:sz="0" w:space="0" w:color="auto"/>
        <w:left w:val="none" w:sz="0" w:space="0" w:color="auto"/>
        <w:bottom w:val="none" w:sz="0" w:space="0" w:color="auto"/>
        <w:right w:val="none" w:sz="0" w:space="0" w:color="auto"/>
      </w:divBdr>
      <w:divsChild>
        <w:div w:id="755906211">
          <w:marLeft w:val="274"/>
          <w:marRight w:val="0"/>
          <w:marTop w:val="0"/>
          <w:marBottom w:val="0"/>
          <w:divBdr>
            <w:top w:val="none" w:sz="0" w:space="0" w:color="auto"/>
            <w:left w:val="none" w:sz="0" w:space="0" w:color="auto"/>
            <w:bottom w:val="none" w:sz="0" w:space="0" w:color="auto"/>
            <w:right w:val="none" w:sz="0" w:space="0" w:color="auto"/>
          </w:divBdr>
        </w:div>
      </w:divsChild>
    </w:div>
    <w:div w:id="874274277">
      <w:bodyDiv w:val="1"/>
      <w:marLeft w:val="0"/>
      <w:marRight w:val="0"/>
      <w:marTop w:val="0"/>
      <w:marBottom w:val="0"/>
      <w:divBdr>
        <w:top w:val="none" w:sz="0" w:space="0" w:color="auto"/>
        <w:left w:val="none" w:sz="0" w:space="0" w:color="auto"/>
        <w:bottom w:val="none" w:sz="0" w:space="0" w:color="auto"/>
        <w:right w:val="none" w:sz="0" w:space="0" w:color="auto"/>
      </w:divBdr>
    </w:div>
    <w:div w:id="902720506">
      <w:bodyDiv w:val="1"/>
      <w:marLeft w:val="0"/>
      <w:marRight w:val="0"/>
      <w:marTop w:val="0"/>
      <w:marBottom w:val="0"/>
      <w:divBdr>
        <w:top w:val="none" w:sz="0" w:space="0" w:color="auto"/>
        <w:left w:val="none" w:sz="0" w:space="0" w:color="auto"/>
        <w:bottom w:val="none" w:sz="0" w:space="0" w:color="auto"/>
        <w:right w:val="none" w:sz="0" w:space="0" w:color="auto"/>
      </w:divBdr>
      <w:divsChild>
        <w:div w:id="11496580">
          <w:marLeft w:val="547"/>
          <w:marRight w:val="0"/>
          <w:marTop w:val="120"/>
          <w:marBottom w:val="0"/>
          <w:divBdr>
            <w:top w:val="none" w:sz="0" w:space="0" w:color="auto"/>
            <w:left w:val="none" w:sz="0" w:space="0" w:color="auto"/>
            <w:bottom w:val="none" w:sz="0" w:space="0" w:color="auto"/>
            <w:right w:val="none" w:sz="0" w:space="0" w:color="auto"/>
          </w:divBdr>
        </w:div>
        <w:div w:id="338195932">
          <w:marLeft w:val="547"/>
          <w:marRight w:val="0"/>
          <w:marTop w:val="0"/>
          <w:marBottom w:val="0"/>
          <w:divBdr>
            <w:top w:val="none" w:sz="0" w:space="0" w:color="auto"/>
            <w:left w:val="none" w:sz="0" w:space="0" w:color="auto"/>
            <w:bottom w:val="none" w:sz="0" w:space="0" w:color="auto"/>
            <w:right w:val="none" w:sz="0" w:space="0" w:color="auto"/>
          </w:divBdr>
        </w:div>
        <w:div w:id="1176967629">
          <w:marLeft w:val="547"/>
          <w:marRight w:val="0"/>
          <w:marTop w:val="120"/>
          <w:marBottom w:val="0"/>
          <w:divBdr>
            <w:top w:val="none" w:sz="0" w:space="0" w:color="auto"/>
            <w:left w:val="none" w:sz="0" w:space="0" w:color="auto"/>
            <w:bottom w:val="none" w:sz="0" w:space="0" w:color="auto"/>
            <w:right w:val="none" w:sz="0" w:space="0" w:color="auto"/>
          </w:divBdr>
        </w:div>
        <w:div w:id="1611477108">
          <w:marLeft w:val="547"/>
          <w:marRight w:val="0"/>
          <w:marTop w:val="120"/>
          <w:marBottom w:val="0"/>
          <w:divBdr>
            <w:top w:val="none" w:sz="0" w:space="0" w:color="auto"/>
            <w:left w:val="none" w:sz="0" w:space="0" w:color="auto"/>
            <w:bottom w:val="none" w:sz="0" w:space="0" w:color="auto"/>
            <w:right w:val="none" w:sz="0" w:space="0" w:color="auto"/>
          </w:divBdr>
        </w:div>
        <w:div w:id="1871213249">
          <w:marLeft w:val="547"/>
          <w:marRight w:val="0"/>
          <w:marTop w:val="0"/>
          <w:marBottom w:val="0"/>
          <w:divBdr>
            <w:top w:val="none" w:sz="0" w:space="0" w:color="auto"/>
            <w:left w:val="none" w:sz="0" w:space="0" w:color="auto"/>
            <w:bottom w:val="none" w:sz="0" w:space="0" w:color="auto"/>
            <w:right w:val="none" w:sz="0" w:space="0" w:color="auto"/>
          </w:divBdr>
        </w:div>
        <w:div w:id="2103380618">
          <w:marLeft w:val="547"/>
          <w:marRight w:val="0"/>
          <w:marTop w:val="120"/>
          <w:marBottom w:val="0"/>
          <w:divBdr>
            <w:top w:val="none" w:sz="0" w:space="0" w:color="auto"/>
            <w:left w:val="none" w:sz="0" w:space="0" w:color="auto"/>
            <w:bottom w:val="none" w:sz="0" w:space="0" w:color="auto"/>
            <w:right w:val="none" w:sz="0" w:space="0" w:color="auto"/>
          </w:divBdr>
        </w:div>
      </w:divsChild>
    </w:div>
    <w:div w:id="934244068">
      <w:bodyDiv w:val="1"/>
      <w:marLeft w:val="0"/>
      <w:marRight w:val="0"/>
      <w:marTop w:val="0"/>
      <w:marBottom w:val="0"/>
      <w:divBdr>
        <w:top w:val="none" w:sz="0" w:space="0" w:color="auto"/>
        <w:left w:val="none" w:sz="0" w:space="0" w:color="auto"/>
        <w:bottom w:val="none" w:sz="0" w:space="0" w:color="auto"/>
        <w:right w:val="none" w:sz="0" w:space="0" w:color="auto"/>
      </w:divBdr>
    </w:div>
    <w:div w:id="1039932172">
      <w:bodyDiv w:val="1"/>
      <w:marLeft w:val="0"/>
      <w:marRight w:val="0"/>
      <w:marTop w:val="0"/>
      <w:marBottom w:val="0"/>
      <w:divBdr>
        <w:top w:val="none" w:sz="0" w:space="0" w:color="auto"/>
        <w:left w:val="none" w:sz="0" w:space="0" w:color="auto"/>
        <w:bottom w:val="none" w:sz="0" w:space="0" w:color="auto"/>
        <w:right w:val="none" w:sz="0" w:space="0" w:color="auto"/>
      </w:divBdr>
      <w:divsChild>
        <w:div w:id="35660948">
          <w:marLeft w:val="547"/>
          <w:marRight w:val="0"/>
          <w:marTop w:val="120"/>
          <w:marBottom w:val="0"/>
          <w:divBdr>
            <w:top w:val="none" w:sz="0" w:space="0" w:color="auto"/>
            <w:left w:val="none" w:sz="0" w:space="0" w:color="auto"/>
            <w:bottom w:val="none" w:sz="0" w:space="0" w:color="auto"/>
            <w:right w:val="none" w:sz="0" w:space="0" w:color="auto"/>
          </w:divBdr>
        </w:div>
        <w:div w:id="51004785">
          <w:marLeft w:val="547"/>
          <w:marRight w:val="0"/>
          <w:marTop w:val="0"/>
          <w:marBottom w:val="0"/>
          <w:divBdr>
            <w:top w:val="none" w:sz="0" w:space="0" w:color="auto"/>
            <w:left w:val="none" w:sz="0" w:space="0" w:color="auto"/>
            <w:bottom w:val="none" w:sz="0" w:space="0" w:color="auto"/>
            <w:right w:val="none" w:sz="0" w:space="0" w:color="auto"/>
          </w:divBdr>
        </w:div>
        <w:div w:id="182982416">
          <w:marLeft w:val="547"/>
          <w:marRight w:val="0"/>
          <w:marTop w:val="0"/>
          <w:marBottom w:val="0"/>
          <w:divBdr>
            <w:top w:val="none" w:sz="0" w:space="0" w:color="auto"/>
            <w:left w:val="none" w:sz="0" w:space="0" w:color="auto"/>
            <w:bottom w:val="none" w:sz="0" w:space="0" w:color="auto"/>
            <w:right w:val="none" w:sz="0" w:space="0" w:color="auto"/>
          </w:divBdr>
        </w:div>
        <w:div w:id="295451798">
          <w:marLeft w:val="547"/>
          <w:marRight w:val="0"/>
          <w:marTop w:val="0"/>
          <w:marBottom w:val="0"/>
          <w:divBdr>
            <w:top w:val="none" w:sz="0" w:space="0" w:color="auto"/>
            <w:left w:val="none" w:sz="0" w:space="0" w:color="auto"/>
            <w:bottom w:val="none" w:sz="0" w:space="0" w:color="auto"/>
            <w:right w:val="none" w:sz="0" w:space="0" w:color="auto"/>
          </w:divBdr>
        </w:div>
        <w:div w:id="480579202">
          <w:marLeft w:val="547"/>
          <w:marRight w:val="0"/>
          <w:marTop w:val="120"/>
          <w:marBottom w:val="0"/>
          <w:divBdr>
            <w:top w:val="none" w:sz="0" w:space="0" w:color="auto"/>
            <w:left w:val="none" w:sz="0" w:space="0" w:color="auto"/>
            <w:bottom w:val="none" w:sz="0" w:space="0" w:color="auto"/>
            <w:right w:val="none" w:sz="0" w:space="0" w:color="auto"/>
          </w:divBdr>
        </w:div>
        <w:div w:id="490172203">
          <w:marLeft w:val="547"/>
          <w:marRight w:val="0"/>
          <w:marTop w:val="0"/>
          <w:marBottom w:val="0"/>
          <w:divBdr>
            <w:top w:val="none" w:sz="0" w:space="0" w:color="auto"/>
            <w:left w:val="none" w:sz="0" w:space="0" w:color="auto"/>
            <w:bottom w:val="none" w:sz="0" w:space="0" w:color="auto"/>
            <w:right w:val="none" w:sz="0" w:space="0" w:color="auto"/>
          </w:divBdr>
        </w:div>
        <w:div w:id="934509327">
          <w:marLeft w:val="547"/>
          <w:marRight w:val="0"/>
          <w:marTop w:val="0"/>
          <w:marBottom w:val="0"/>
          <w:divBdr>
            <w:top w:val="none" w:sz="0" w:space="0" w:color="auto"/>
            <w:left w:val="none" w:sz="0" w:space="0" w:color="auto"/>
            <w:bottom w:val="none" w:sz="0" w:space="0" w:color="auto"/>
            <w:right w:val="none" w:sz="0" w:space="0" w:color="auto"/>
          </w:divBdr>
        </w:div>
        <w:div w:id="1081489775">
          <w:marLeft w:val="547"/>
          <w:marRight w:val="0"/>
          <w:marTop w:val="120"/>
          <w:marBottom w:val="0"/>
          <w:divBdr>
            <w:top w:val="none" w:sz="0" w:space="0" w:color="auto"/>
            <w:left w:val="none" w:sz="0" w:space="0" w:color="auto"/>
            <w:bottom w:val="none" w:sz="0" w:space="0" w:color="auto"/>
            <w:right w:val="none" w:sz="0" w:space="0" w:color="auto"/>
          </w:divBdr>
        </w:div>
        <w:div w:id="1109205672">
          <w:marLeft w:val="547"/>
          <w:marRight w:val="0"/>
          <w:marTop w:val="120"/>
          <w:marBottom w:val="0"/>
          <w:divBdr>
            <w:top w:val="none" w:sz="0" w:space="0" w:color="auto"/>
            <w:left w:val="none" w:sz="0" w:space="0" w:color="auto"/>
            <w:bottom w:val="none" w:sz="0" w:space="0" w:color="auto"/>
            <w:right w:val="none" w:sz="0" w:space="0" w:color="auto"/>
          </w:divBdr>
        </w:div>
        <w:div w:id="1256327787">
          <w:marLeft w:val="547"/>
          <w:marRight w:val="0"/>
          <w:marTop w:val="120"/>
          <w:marBottom w:val="0"/>
          <w:divBdr>
            <w:top w:val="none" w:sz="0" w:space="0" w:color="auto"/>
            <w:left w:val="none" w:sz="0" w:space="0" w:color="auto"/>
            <w:bottom w:val="none" w:sz="0" w:space="0" w:color="auto"/>
            <w:right w:val="none" w:sz="0" w:space="0" w:color="auto"/>
          </w:divBdr>
        </w:div>
        <w:div w:id="1405029992">
          <w:marLeft w:val="547"/>
          <w:marRight w:val="0"/>
          <w:marTop w:val="120"/>
          <w:marBottom w:val="0"/>
          <w:divBdr>
            <w:top w:val="none" w:sz="0" w:space="0" w:color="auto"/>
            <w:left w:val="none" w:sz="0" w:space="0" w:color="auto"/>
            <w:bottom w:val="none" w:sz="0" w:space="0" w:color="auto"/>
            <w:right w:val="none" w:sz="0" w:space="0" w:color="auto"/>
          </w:divBdr>
        </w:div>
        <w:div w:id="1512067760">
          <w:marLeft w:val="547"/>
          <w:marRight w:val="0"/>
          <w:marTop w:val="120"/>
          <w:marBottom w:val="0"/>
          <w:divBdr>
            <w:top w:val="none" w:sz="0" w:space="0" w:color="auto"/>
            <w:left w:val="none" w:sz="0" w:space="0" w:color="auto"/>
            <w:bottom w:val="none" w:sz="0" w:space="0" w:color="auto"/>
            <w:right w:val="none" w:sz="0" w:space="0" w:color="auto"/>
          </w:divBdr>
        </w:div>
      </w:divsChild>
    </w:div>
    <w:div w:id="1155537350">
      <w:bodyDiv w:val="1"/>
      <w:marLeft w:val="0"/>
      <w:marRight w:val="0"/>
      <w:marTop w:val="0"/>
      <w:marBottom w:val="0"/>
      <w:divBdr>
        <w:top w:val="none" w:sz="0" w:space="0" w:color="auto"/>
        <w:left w:val="none" w:sz="0" w:space="0" w:color="auto"/>
        <w:bottom w:val="none" w:sz="0" w:space="0" w:color="auto"/>
        <w:right w:val="none" w:sz="0" w:space="0" w:color="auto"/>
      </w:divBdr>
    </w:div>
    <w:div w:id="1156336167">
      <w:bodyDiv w:val="1"/>
      <w:marLeft w:val="0"/>
      <w:marRight w:val="0"/>
      <w:marTop w:val="0"/>
      <w:marBottom w:val="0"/>
      <w:divBdr>
        <w:top w:val="none" w:sz="0" w:space="0" w:color="auto"/>
        <w:left w:val="none" w:sz="0" w:space="0" w:color="auto"/>
        <w:bottom w:val="none" w:sz="0" w:space="0" w:color="auto"/>
        <w:right w:val="none" w:sz="0" w:space="0" w:color="auto"/>
      </w:divBdr>
      <w:divsChild>
        <w:div w:id="132142001">
          <w:marLeft w:val="547"/>
          <w:marRight w:val="0"/>
          <w:marTop w:val="120"/>
          <w:marBottom w:val="0"/>
          <w:divBdr>
            <w:top w:val="none" w:sz="0" w:space="0" w:color="auto"/>
            <w:left w:val="none" w:sz="0" w:space="0" w:color="auto"/>
            <w:bottom w:val="none" w:sz="0" w:space="0" w:color="auto"/>
            <w:right w:val="none" w:sz="0" w:space="0" w:color="auto"/>
          </w:divBdr>
        </w:div>
        <w:div w:id="189996764">
          <w:marLeft w:val="547"/>
          <w:marRight w:val="0"/>
          <w:marTop w:val="0"/>
          <w:marBottom w:val="0"/>
          <w:divBdr>
            <w:top w:val="none" w:sz="0" w:space="0" w:color="auto"/>
            <w:left w:val="none" w:sz="0" w:space="0" w:color="auto"/>
            <w:bottom w:val="none" w:sz="0" w:space="0" w:color="auto"/>
            <w:right w:val="none" w:sz="0" w:space="0" w:color="auto"/>
          </w:divBdr>
        </w:div>
        <w:div w:id="457913074">
          <w:marLeft w:val="547"/>
          <w:marRight w:val="0"/>
          <w:marTop w:val="120"/>
          <w:marBottom w:val="0"/>
          <w:divBdr>
            <w:top w:val="none" w:sz="0" w:space="0" w:color="auto"/>
            <w:left w:val="none" w:sz="0" w:space="0" w:color="auto"/>
            <w:bottom w:val="none" w:sz="0" w:space="0" w:color="auto"/>
            <w:right w:val="none" w:sz="0" w:space="0" w:color="auto"/>
          </w:divBdr>
        </w:div>
        <w:div w:id="483740193">
          <w:marLeft w:val="547"/>
          <w:marRight w:val="0"/>
          <w:marTop w:val="0"/>
          <w:marBottom w:val="0"/>
          <w:divBdr>
            <w:top w:val="none" w:sz="0" w:space="0" w:color="auto"/>
            <w:left w:val="none" w:sz="0" w:space="0" w:color="auto"/>
            <w:bottom w:val="none" w:sz="0" w:space="0" w:color="auto"/>
            <w:right w:val="none" w:sz="0" w:space="0" w:color="auto"/>
          </w:divBdr>
        </w:div>
        <w:div w:id="551891486">
          <w:marLeft w:val="547"/>
          <w:marRight w:val="0"/>
          <w:marTop w:val="120"/>
          <w:marBottom w:val="0"/>
          <w:divBdr>
            <w:top w:val="none" w:sz="0" w:space="0" w:color="auto"/>
            <w:left w:val="none" w:sz="0" w:space="0" w:color="auto"/>
            <w:bottom w:val="none" w:sz="0" w:space="0" w:color="auto"/>
            <w:right w:val="none" w:sz="0" w:space="0" w:color="auto"/>
          </w:divBdr>
        </w:div>
        <w:div w:id="662204381">
          <w:marLeft w:val="547"/>
          <w:marRight w:val="0"/>
          <w:marTop w:val="120"/>
          <w:marBottom w:val="0"/>
          <w:divBdr>
            <w:top w:val="none" w:sz="0" w:space="0" w:color="auto"/>
            <w:left w:val="none" w:sz="0" w:space="0" w:color="auto"/>
            <w:bottom w:val="none" w:sz="0" w:space="0" w:color="auto"/>
            <w:right w:val="none" w:sz="0" w:space="0" w:color="auto"/>
          </w:divBdr>
        </w:div>
        <w:div w:id="714550693">
          <w:marLeft w:val="547"/>
          <w:marRight w:val="0"/>
          <w:marTop w:val="120"/>
          <w:marBottom w:val="0"/>
          <w:divBdr>
            <w:top w:val="none" w:sz="0" w:space="0" w:color="auto"/>
            <w:left w:val="none" w:sz="0" w:space="0" w:color="auto"/>
            <w:bottom w:val="none" w:sz="0" w:space="0" w:color="auto"/>
            <w:right w:val="none" w:sz="0" w:space="0" w:color="auto"/>
          </w:divBdr>
        </w:div>
        <w:div w:id="800919687">
          <w:marLeft w:val="547"/>
          <w:marRight w:val="0"/>
          <w:marTop w:val="120"/>
          <w:marBottom w:val="0"/>
          <w:divBdr>
            <w:top w:val="none" w:sz="0" w:space="0" w:color="auto"/>
            <w:left w:val="none" w:sz="0" w:space="0" w:color="auto"/>
            <w:bottom w:val="none" w:sz="0" w:space="0" w:color="auto"/>
            <w:right w:val="none" w:sz="0" w:space="0" w:color="auto"/>
          </w:divBdr>
        </w:div>
        <w:div w:id="1198087020">
          <w:marLeft w:val="547"/>
          <w:marRight w:val="0"/>
          <w:marTop w:val="120"/>
          <w:marBottom w:val="0"/>
          <w:divBdr>
            <w:top w:val="none" w:sz="0" w:space="0" w:color="auto"/>
            <w:left w:val="none" w:sz="0" w:space="0" w:color="auto"/>
            <w:bottom w:val="none" w:sz="0" w:space="0" w:color="auto"/>
            <w:right w:val="none" w:sz="0" w:space="0" w:color="auto"/>
          </w:divBdr>
        </w:div>
        <w:div w:id="1408305180">
          <w:marLeft w:val="547"/>
          <w:marRight w:val="0"/>
          <w:marTop w:val="0"/>
          <w:marBottom w:val="0"/>
          <w:divBdr>
            <w:top w:val="none" w:sz="0" w:space="0" w:color="auto"/>
            <w:left w:val="none" w:sz="0" w:space="0" w:color="auto"/>
            <w:bottom w:val="none" w:sz="0" w:space="0" w:color="auto"/>
            <w:right w:val="none" w:sz="0" w:space="0" w:color="auto"/>
          </w:divBdr>
        </w:div>
        <w:div w:id="1521551165">
          <w:marLeft w:val="547"/>
          <w:marRight w:val="0"/>
          <w:marTop w:val="0"/>
          <w:marBottom w:val="0"/>
          <w:divBdr>
            <w:top w:val="none" w:sz="0" w:space="0" w:color="auto"/>
            <w:left w:val="none" w:sz="0" w:space="0" w:color="auto"/>
            <w:bottom w:val="none" w:sz="0" w:space="0" w:color="auto"/>
            <w:right w:val="none" w:sz="0" w:space="0" w:color="auto"/>
          </w:divBdr>
        </w:div>
        <w:div w:id="1875188871">
          <w:marLeft w:val="547"/>
          <w:marRight w:val="0"/>
          <w:marTop w:val="0"/>
          <w:marBottom w:val="0"/>
          <w:divBdr>
            <w:top w:val="none" w:sz="0" w:space="0" w:color="auto"/>
            <w:left w:val="none" w:sz="0" w:space="0" w:color="auto"/>
            <w:bottom w:val="none" w:sz="0" w:space="0" w:color="auto"/>
            <w:right w:val="none" w:sz="0" w:space="0" w:color="auto"/>
          </w:divBdr>
        </w:div>
      </w:divsChild>
    </w:div>
    <w:div w:id="1172405019">
      <w:bodyDiv w:val="1"/>
      <w:marLeft w:val="0"/>
      <w:marRight w:val="0"/>
      <w:marTop w:val="0"/>
      <w:marBottom w:val="0"/>
      <w:divBdr>
        <w:top w:val="none" w:sz="0" w:space="0" w:color="auto"/>
        <w:left w:val="none" w:sz="0" w:space="0" w:color="auto"/>
        <w:bottom w:val="none" w:sz="0" w:space="0" w:color="auto"/>
        <w:right w:val="none" w:sz="0" w:space="0" w:color="auto"/>
      </w:divBdr>
    </w:div>
    <w:div w:id="1236090683">
      <w:bodyDiv w:val="1"/>
      <w:marLeft w:val="0"/>
      <w:marRight w:val="0"/>
      <w:marTop w:val="0"/>
      <w:marBottom w:val="0"/>
      <w:divBdr>
        <w:top w:val="none" w:sz="0" w:space="0" w:color="auto"/>
        <w:left w:val="none" w:sz="0" w:space="0" w:color="auto"/>
        <w:bottom w:val="none" w:sz="0" w:space="0" w:color="auto"/>
        <w:right w:val="none" w:sz="0" w:space="0" w:color="auto"/>
      </w:divBdr>
    </w:div>
    <w:div w:id="1318267243">
      <w:bodyDiv w:val="1"/>
      <w:marLeft w:val="0"/>
      <w:marRight w:val="0"/>
      <w:marTop w:val="0"/>
      <w:marBottom w:val="0"/>
      <w:divBdr>
        <w:top w:val="none" w:sz="0" w:space="0" w:color="auto"/>
        <w:left w:val="none" w:sz="0" w:space="0" w:color="auto"/>
        <w:bottom w:val="none" w:sz="0" w:space="0" w:color="auto"/>
        <w:right w:val="none" w:sz="0" w:space="0" w:color="auto"/>
      </w:divBdr>
    </w:div>
    <w:div w:id="1595557137">
      <w:bodyDiv w:val="1"/>
      <w:marLeft w:val="0"/>
      <w:marRight w:val="0"/>
      <w:marTop w:val="0"/>
      <w:marBottom w:val="0"/>
      <w:divBdr>
        <w:top w:val="none" w:sz="0" w:space="0" w:color="auto"/>
        <w:left w:val="none" w:sz="0" w:space="0" w:color="auto"/>
        <w:bottom w:val="none" w:sz="0" w:space="0" w:color="auto"/>
        <w:right w:val="none" w:sz="0" w:space="0" w:color="auto"/>
      </w:divBdr>
    </w:div>
    <w:div w:id="1602421245">
      <w:bodyDiv w:val="1"/>
      <w:marLeft w:val="0"/>
      <w:marRight w:val="0"/>
      <w:marTop w:val="0"/>
      <w:marBottom w:val="0"/>
      <w:divBdr>
        <w:top w:val="none" w:sz="0" w:space="0" w:color="auto"/>
        <w:left w:val="none" w:sz="0" w:space="0" w:color="auto"/>
        <w:bottom w:val="none" w:sz="0" w:space="0" w:color="auto"/>
        <w:right w:val="none" w:sz="0" w:space="0" w:color="auto"/>
      </w:divBdr>
    </w:div>
    <w:div w:id="1625430586">
      <w:bodyDiv w:val="1"/>
      <w:marLeft w:val="0"/>
      <w:marRight w:val="0"/>
      <w:marTop w:val="0"/>
      <w:marBottom w:val="0"/>
      <w:divBdr>
        <w:top w:val="none" w:sz="0" w:space="0" w:color="auto"/>
        <w:left w:val="none" w:sz="0" w:space="0" w:color="auto"/>
        <w:bottom w:val="none" w:sz="0" w:space="0" w:color="auto"/>
        <w:right w:val="none" w:sz="0" w:space="0" w:color="auto"/>
      </w:divBdr>
    </w:div>
    <w:div w:id="1672179316">
      <w:bodyDiv w:val="1"/>
      <w:marLeft w:val="0"/>
      <w:marRight w:val="0"/>
      <w:marTop w:val="0"/>
      <w:marBottom w:val="0"/>
      <w:divBdr>
        <w:top w:val="none" w:sz="0" w:space="0" w:color="auto"/>
        <w:left w:val="none" w:sz="0" w:space="0" w:color="auto"/>
        <w:bottom w:val="none" w:sz="0" w:space="0" w:color="auto"/>
        <w:right w:val="none" w:sz="0" w:space="0" w:color="auto"/>
      </w:divBdr>
    </w:div>
    <w:div w:id="1776362920">
      <w:bodyDiv w:val="1"/>
      <w:marLeft w:val="0"/>
      <w:marRight w:val="0"/>
      <w:marTop w:val="0"/>
      <w:marBottom w:val="0"/>
      <w:divBdr>
        <w:top w:val="none" w:sz="0" w:space="0" w:color="auto"/>
        <w:left w:val="none" w:sz="0" w:space="0" w:color="auto"/>
        <w:bottom w:val="none" w:sz="0" w:space="0" w:color="auto"/>
        <w:right w:val="none" w:sz="0" w:space="0" w:color="auto"/>
      </w:divBdr>
      <w:divsChild>
        <w:div w:id="77871587">
          <w:marLeft w:val="274"/>
          <w:marRight w:val="0"/>
          <w:marTop w:val="0"/>
          <w:marBottom w:val="0"/>
          <w:divBdr>
            <w:top w:val="none" w:sz="0" w:space="0" w:color="auto"/>
            <w:left w:val="none" w:sz="0" w:space="0" w:color="auto"/>
            <w:bottom w:val="none" w:sz="0" w:space="0" w:color="auto"/>
            <w:right w:val="none" w:sz="0" w:space="0" w:color="auto"/>
          </w:divBdr>
        </w:div>
        <w:div w:id="755520906">
          <w:marLeft w:val="274"/>
          <w:marRight w:val="0"/>
          <w:marTop w:val="0"/>
          <w:marBottom w:val="0"/>
          <w:divBdr>
            <w:top w:val="none" w:sz="0" w:space="0" w:color="auto"/>
            <w:left w:val="none" w:sz="0" w:space="0" w:color="auto"/>
            <w:bottom w:val="none" w:sz="0" w:space="0" w:color="auto"/>
            <w:right w:val="none" w:sz="0" w:space="0" w:color="auto"/>
          </w:divBdr>
        </w:div>
        <w:div w:id="1032414577">
          <w:marLeft w:val="274"/>
          <w:marRight w:val="0"/>
          <w:marTop w:val="0"/>
          <w:marBottom w:val="0"/>
          <w:divBdr>
            <w:top w:val="none" w:sz="0" w:space="0" w:color="auto"/>
            <w:left w:val="none" w:sz="0" w:space="0" w:color="auto"/>
            <w:bottom w:val="none" w:sz="0" w:space="0" w:color="auto"/>
            <w:right w:val="none" w:sz="0" w:space="0" w:color="auto"/>
          </w:divBdr>
        </w:div>
        <w:div w:id="1200434597">
          <w:marLeft w:val="274"/>
          <w:marRight w:val="0"/>
          <w:marTop w:val="0"/>
          <w:marBottom w:val="0"/>
          <w:divBdr>
            <w:top w:val="none" w:sz="0" w:space="0" w:color="auto"/>
            <w:left w:val="none" w:sz="0" w:space="0" w:color="auto"/>
            <w:bottom w:val="none" w:sz="0" w:space="0" w:color="auto"/>
            <w:right w:val="none" w:sz="0" w:space="0" w:color="auto"/>
          </w:divBdr>
        </w:div>
        <w:div w:id="1202748084">
          <w:marLeft w:val="274"/>
          <w:marRight w:val="0"/>
          <w:marTop w:val="0"/>
          <w:marBottom w:val="0"/>
          <w:divBdr>
            <w:top w:val="none" w:sz="0" w:space="0" w:color="auto"/>
            <w:left w:val="none" w:sz="0" w:space="0" w:color="auto"/>
            <w:bottom w:val="none" w:sz="0" w:space="0" w:color="auto"/>
            <w:right w:val="none" w:sz="0" w:space="0" w:color="auto"/>
          </w:divBdr>
        </w:div>
        <w:div w:id="1228758368">
          <w:marLeft w:val="274"/>
          <w:marRight w:val="0"/>
          <w:marTop w:val="0"/>
          <w:marBottom w:val="0"/>
          <w:divBdr>
            <w:top w:val="none" w:sz="0" w:space="0" w:color="auto"/>
            <w:left w:val="none" w:sz="0" w:space="0" w:color="auto"/>
            <w:bottom w:val="none" w:sz="0" w:space="0" w:color="auto"/>
            <w:right w:val="none" w:sz="0" w:space="0" w:color="auto"/>
          </w:divBdr>
        </w:div>
        <w:div w:id="1399788525">
          <w:marLeft w:val="274"/>
          <w:marRight w:val="0"/>
          <w:marTop w:val="0"/>
          <w:marBottom w:val="0"/>
          <w:divBdr>
            <w:top w:val="none" w:sz="0" w:space="0" w:color="auto"/>
            <w:left w:val="none" w:sz="0" w:space="0" w:color="auto"/>
            <w:bottom w:val="none" w:sz="0" w:space="0" w:color="auto"/>
            <w:right w:val="none" w:sz="0" w:space="0" w:color="auto"/>
          </w:divBdr>
        </w:div>
        <w:div w:id="1417360926">
          <w:marLeft w:val="274"/>
          <w:marRight w:val="0"/>
          <w:marTop w:val="0"/>
          <w:marBottom w:val="0"/>
          <w:divBdr>
            <w:top w:val="none" w:sz="0" w:space="0" w:color="auto"/>
            <w:left w:val="none" w:sz="0" w:space="0" w:color="auto"/>
            <w:bottom w:val="none" w:sz="0" w:space="0" w:color="auto"/>
            <w:right w:val="none" w:sz="0" w:space="0" w:color="auto"/>
          </w:divBdr>
        </w:div>
        <w:div w:id="1437216004">
          <w:marLeft w:val="274"/>
          <w:marRight w:val="0"/>
          <w:marTop w:val="0"/>
          <w:marBottom w:val="0"/>
          <w:divBdr>
            <w:top w:val="none" w:sz="0" w:space="0" w:color="auto"/>
            <w:left w:val="none" w:sz="0" w:space="0" w:color="auto"/>
            <w:bottom w:val="none" w:sz="0" w:space="0" w:color="auto"/>
            <w:right w:val="none" w:sz="0" w:space="0" w:color="auto"/>
          </w:divBdr>
        </w:div>
        <w:div w:id="1800488024">
          <w:marLeft w:val="274"/>
          <w:marRight w:val="0"/>
          <w:marTop w:val="0"/>
          <w:marBottom w:val="0"/>
          <w:divBdr>
            <w:top w:val="none" w:sz="0" w:space="0" w:color="auto"/>
            <w:left w:val="none" w:sz="0" w:space="0" w:color="auto"/>
            <w:bottom w:val="none" w:sz="0" w:space="0" w:color="auto"/>
            <w:right w:val="none" w:sz="0" w:space="0" w:color="auto"/>
          </w:divBdr>
        </w:div>
        <w:div w:id="1839154101">
          <w:marLeft w:val="274"/>
          <w:marRight w:val="0"/>
          <w:marTop w:val="0"/>
          <w:marBottom w:val="0"/>
          <w:divBdr>
            <w:top w:val="none" w:sz="0" w:space="0" w:color="auto"/>
            <w:left w:val="none" w:sz="0" w:space="0" w:color="auto"/>
            <w:bottom w:val="none" w:sz="0" w:space="0" w:color="auto"/>
            <w:right w:val="none" w:sz="0" w:space="0" w:color="auto"/>
          </w:divBdr>
        </w:div>
        <w:div w:id="1904875398">
          <w:marLeft w:val="274"/>
          <w:marRight w:val="0"/>
          <w:marTop w:val="0"/>
          <w:marBottom w:val="0"/>
          <w:divBdr>
            <w:top w:val="none" w:sz="0" w:space="0" w:color="auto"/>
            <w:left w:val="none" w:sz="0" w:space="0" w:color="auto"/>
            <w:bottom w:val="none" w:sz="0" w:space="0" w:color="auto"/>
            <w:right w:val="none" w:sz="0" w:space="0" w:color="auto"/>
          </w:divBdr>
        </w:div>
        <w:div w:id="2072532208">
          <w:marLeft w:val="274"/>
          <w:marRight w:val="0"/>
          <w:marTop w:val="0"/>
          <w:marBottom w:val="0"/>
          <w:divBdr>
            <w:top w:val="none" w:sz="0" w:space="0" w:color="auto"/>
            <w:left w:val="none" w:sz="0" w:space="0" w:color="auto"/>
            <w:bottom w:val="none" w:sz="0" w:space="0" w:color="auto"/>
            <w:right w:val="none" w:sz="0" w:space="0" w:color="auto"/>
          </w:divBdr>
        </w:div>
      </w:divsChild>
    </w:div>
    <w:div w:id="21145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9/05/relationships/documenttasks" Target="documenttasks/documenttasks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E403E72F-A1AF-48F0-A75E-3E024B950BA0}">
    <t:Anchor>
      <t:Comment id="2145534824"/>
    </t:Anchor>
    <t:History>
      <t:Event id="{0ED43FF9-188D-4851-8854-CADE6A9E95A9}" time="2024-10-29T16:48:58.534Z">
        <t:Attribution userId="S::amber.simco@cisa.dhs.gov::2e0ca1ef-4f90-44cf-9c24-585d82546100" userProvider="AD" userName="Simco, Amber"/>
        <t:Anchor>
          <t:Comment id="2145534824"/>
        </t:Anchor>
        <t:Create/>
      </t:Event>
      <t:Event id="{04F35082-83DF-4704-A9CB-140952EEB95F}" time="2024-10-29T16:48:58.534Z">
        <t:Attribution userId="S::amber.simco@cisa.dhs.gov::2e0ca1ef-4f90-44cf-9c24-585d82546100" userProvider="AD" userName="Simco, Amber"/>
        <t:Anchor>
          <t:Comment id="2145534824"/>
        </t:Anchor>
        <t:Assign userId="S::GREGORY.BILYK@cisa.dhs.gov::b3fa6dc0-33fc-453c-b407-647346d19ec0" userProvider="AD" userName="Bilyk, Gregory"/>
      </t:Event>
      <t:Event id="{B06454B7-9A64-4127-8C83-56BCF9577077}" time="2024-10-29T16:48:58.534Z">
        <t:Attribution userId="S::amber.simco@cisa.dhs.gov::2e0ca1ef-4f90-44cf-9c24-585d82546100" userProvider="AD" userName="Simco, Amber"/>
        <t:Anchor>
          <t:Comment id="2145534824"/>
        </t:Anchor>
        <t:SetTitle title="@Bilyk, Gregory thoughts on creating an M&amp;M specific goa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1147f5e-97dd-4621-b6e2-e6c801eb5531">
      <Terms xmlns="http://schemas.microsoft.com/office/infopath/2007/PartnerControls"/>
    </lcf76f155ced4ddcb4097134ff3c332f>
    <TaxCatchAll xmlns="5decaa24-1b40-4aa7-b0d7-cfe3943b60f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FD81D6D05D0A41A4183512945246D7" ma:contentTypeVersion="34" ma:contentTypeDescription="Create a new document." ma:contentTypeScope="" ma:versionID="f3210d023b8433bbd9f7ead78a3b34e5">
  <xsd:schema xmlns:xsd="http://www.w3.org/2001/XMLSchema" xmlns:xs="http://www.w3.org/2001/XMLSchema" xmlns:p="http://schemas.microsoft.com/office/2006/metadata/properties" xmlns:ns2="41147f5e-97dd-4621-b6e2-e6c801eb5531" xmlns:ns3="3aea4ba5-fdc4-4e54-b66d-d370560942e6" xmlns:ns4="5decaa24-1b40-4aa7-b0d7-cfe3943b60f1" targetNamespace="http://schemas.microsoft.com/office/2006/metadata/properties" ma:root="true" ma:fieldsID="db2119196a3b22f633fd1364dae0dbd0" ns2:_="" ns3:_="" ns4:_="">
    <xsd:import namespace="41147f5e-97dd-4621-b6e2-e6c801eb5531"/>
    <xsd:import namespace="3aea4ba5-fdc4-4e54-b66d-d370560942e6"/>
    <xsd:import namespace="5decaa24-1b40-4aa7-b0d7-cfe3943b60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3:MediaLengthInSeconds" minOccurs="0"/>
                <xsd:element ref="ns2:lcf76f155ced4ddcb4097134ff3c332f" minOccurs="0"/>
                <xsd:element ref="ns4: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147f5e-97dd-4621-b6e2-e6c801eb5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585d4ee-cc76-484b-aa76-7d13ebd5019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ea4ba5-fdc4-4e54-b66d-d370560942e6" elementFormDefault="qualified">
    <xsd:import namespace="http://schemas.microsoft.com/office/2006/documentManagement/types"/>
    <xsd:import namespace="http://schemas.microsoft.com/office/infopath/2007/PartnerControls"/>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ecaa24-1b40-4aa7-b0d7-cfe3943b60f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abb52ce-7fb8-47fb-9581-ad5c03f98627}" ma:internalName="TaxCatchAll" ma:showField="CatchAllData" ma:web="5decaa24-1b40-4aa7-b0d7-cfe3943b60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002544-A030-4D9A-8104-8DA7496811AF}">
  <ds:schemaRefs>
    <ds:schemaRef ds:uri="http://schemas.microsoft.com/sharepoint/v3/contenttype/forms"/>
  </ds:schemaRefs>
</ds:datastoreItem>
</file>

<file path=customXml/itemProps2.xml><?xml version="1.0" encoding="utf-8"?>
<ds:datastoreItem xmlns:ds="http://schemas.openxmlformats.org/officeDocument/2006/customXml" ds:itemID="{6BE1F824-804F-45EE-9783-84D5FB909A0F}">
  <ds:schemaRefs>
    <ds:schemaRef ds:uri="http://schemas.microsoft.com/office/2006/metadata/properties"/>
    <ds:schemaRef ds:uri="http://schemas.microsoft.com/office/infopath/2007/PartnerControls"/>
    <ds:schemaRef ds:uri="41147f5e-97dd-4621-b6e2-e6c801eb5531"/>
    <ds:schemaRef ds:uri="5decaa24-1b40-4aa7-b0d7-cfe3943b60f1"/>
  </ds:schemaRefs>
</ds:datastoreItem>
</file>

<file path=customXml/itemProps3.xml><?xml version="1.0" encoding="utf-8"?>
<ds:datastoreItem xmlns:ds="http://schemas.openxmlformats.org/officeDocument/2006/customXml" ds:itemID="{703FD702-1A0D-4A4E-9AE0-BBC510353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147f5e-97dd-4621-b6e2-e6c801eb5531"/>
    <ds:schemaRef ds:uri="3aea4ba5-fdc4-4e54-b66d-d370560942e6"/>
    <ds:schemaRef ds:uri="5decaa24-1b40-4aa7-b0d7-cfe3943b60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17264</TotalTime>
  <Pages>8</Pages>
  <Words>2593</Words>
  <Characters>14784</Characters>
  <Application>Microsoft Office Word</Application>
  <DocSecurity>0</DocSecurity>
  <Lines>123</Lines>
  <Paragraphs>34</Paragraphs>
  <ScaleCrop>false</ScaleCrop>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Hancock, Logan</dc:creator>
  <cp:keywords/>
  <dc:description/>
  <cp:lastModifiedBy>Harvey, Alexander</cp:lastModifiedBy>
  <cp:revision>224</cp:revision>
  <cp:lastPrinted>2024-10-25T10:01:00Z</cp:lastPrinted>
  <dcterms:created xsi:type="dcterms:W3CDTF">2024-11-06T15:46:00Z</dcterms:created>
  <dcterms:modified xsi:type="dcterms:W3CDTF">2025-06-16T18:14:00Z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0x01010017FD81D6D05D0A41A4183512945246D7</vt:lpwstr>
  </property>
  <property fmtid="{D5CDD505-2E9C-101B-9397-08002B2CF9AE}" pid="3" name="MediaServiceImageTags">
    <vt:lpwstr/>
  </property>
  <property fmtid="{D5CDD505-2E9C-101B-9397-08002B2CF9AE}" pid="4" name="MSIP_Label_f3b2808d-fdcd-4b04-ae30-a55cfb76acbc_Enabled">
    <vt:lpwstr>true</vt:lpwstr>
  </property>
  <property fmtid="{D5CDD505-2E9C-101B-9397-08002B2CF9AE}" pid="5" name="MSIP_Label_f3b2808d-fdcd-4b04-ae30-a55cfb76acbc_SetDate">
    <vt:lpwstr>2024-12-04T03:25:08Z</vt:lpwstr>
  </property>
  <property fmtid="{D5CDD505-2E9C-101B-9397-08002B2CF9AE}" pid="6" name="MSIP_Label_f3b2808d-fdcd-4b04-ae30-a55cfb76acbc_Method">
    <vt:lpwstr>Privileged</vt:lpwstr>
  </property>
  <property fmtid="{D5CDD505-2E9C-101B-9397-08002B2CF9AE}" pid="7" name="MSIP_Label_f3b2808d-fdcd-4b04-ae30-a55cfb76acbc_Name">
    <vt:lpwstr>All Users (Unprotected)</vt:lpwstr>
  </property>
  <property fmtid="{D5CDD505-2E9C-101B-9397-08002B2CF9AE}" pid="8" name="MSIP_Label_f3b2808d-fdcd-4b04-ae30-a55cfb76acbc_SiteId">
    <vt:lpwstr>69c613d2-b051-4234-8ed1-fd530b70d5d3</vt:lpwstr>
  </property>
  <property fmtid="{D5CDD505-2E9C-101B-9397-08002B2CF9AE}" pid="9" name="MSIP_Label_f3b2808d-fdcd-4b04-ae30-a55cfb76acbc_ActionId">
    <vt:lpwstr>26637953-ef71-41f1-9092-27422e2452f6</vt:lpwstr>
  </property>
  <property fmtid="{D5CDD505-2E9C-101B-9397-08002B2CF9AE}" pid="10" name="MSIP_Label_f3b2808d-fdcd-4b04-ae30-a55cfb76acbc_ContentBits">
    <vt:lpwstr>0</vt:lpwstr>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y fmtid="{D5CDD505-2E9C-101B-9397-08002B2CF9AE}" pid="16" name="GUID">
    <vt:lpwstr>a160ebb1-76d3-4154-a305-307cd18c6e69</vt:lpwstr>
  </property>
  <property fmtid="{D5CDD505-2E9C-101B-9397-08002B2CF9AE}" pid="17" name="xd_Signature">
    <vt:bool>false</vt:bool>
  </property>
</Properties>
</file>